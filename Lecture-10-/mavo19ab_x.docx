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2A1DE0" w14:textId="77777777" w:rsidR="00972F73" w:rsidRDefault="00972F73" w:rsidP="00972F73">
      <w:pPr>
        <w:pStyle w:val="a5"/>
        <w:rPr>
          <w:rFonts w:cs="David"/>
          <w:szCs w:val="52"/>
          <w:rtl/>
        </w:rPr>
      </w:pPr>
      <w:r>
        <w:rPr>
          <w:rFonts w:cs="David"/>
          <w:szCs w:val="52"/>
          <w:rtl/>
        </w:rPr>
        <w:t>מכללה אקדמית הדסה</w:t>
      </w:r>
    </w:p>
    <w:p w14:paraId="12C8FE2F" w14:textId="77777777" w:rsidR="00972F73" w:rsidRDefault="00972F73" w:rsidP="00972F73">
      <w:pPr>
        <w:pStyle w:val="1"/>
        <w:jc w:val="center"/>
        <w:rPr>
          <w:szCs w:val="44"/>
          <w:rtl/>
        </w:rPr>
      </w:pPr>
      <w:r>
        <w:rPr>
          <w:szCs w:val="44"/>
          <w:rtl/>
        </w:rPr>
        <w:t>החוג למדעי המחשב</w:t>
      </w:r>
    </w:p>
    <w:p w14:paraId="43CC0274" w14:textId="77777777" w:rsidR="00972F73" w:rsidRDefault="00972F73" w:rsidP="00972F73">
      <w:pPr>
        <w:jc w:val="center"/>
        <w:rPr>
          <w:b/>
          <w:bCs/>
          <w:szCs w:val="32"/>
          <w:rtl/>
        </w:rPr>
      </w:pPr>
    </w:p>
    <w:p w14:paraId="0486EA85" w14:textId="77777777" w:rsidR="00972F73" w:rsidRDefault="00972F73" w:rsidP="00972F73">
      <w:pPr>
        <w:pStyle w:val="5"/>
        <w:rPr>
          <w:rtl/>
        </w:rPr>
      </w:pPr>
      <w:r>
        <w:rPr>
          <w:rtl/>
        </w:rPr>
        <w:t xml:space="preserve">בחינה בקורס </w:t>
      </w:r>
      <w:r>
        <w:rPr>
          <w:rFonts w:hint="cs"/>
          <w:rtl/>
        </w:rPr>
        <w:t>מבוא למדעי המחשב</w:t>
      </w:r>
    </w:p>
    <w:p w14:paraId="46DFA3A4" w14:textId="77777777" w:rsidR="00972F73" w:rsidRDefault="00972F73" w:rsidP="00972F73">
      <w:pPr>
        <w:rPr>
          <w:rtl/>
        </w:rPr>
      </w:pPr>
    </w:p>
    <w:p w14:paraId="0C95B4AE" w14:textId="1486E4ED" w:rsidR="00972F73" w:rsidRDefault="00972F73" w:rsidP="00757747">
      <w:pPr>
        <w:rPr>
          <w:rtl/>
        </w:rPr>
      </w:pPr>
      <w:r>
        <w:rPr>
          <w:rtl/>
        </w:rPr>
        <w:t xml:space="preserve">מועד </w:t>
      </w:r>
      <w:r>
        <w:rPr>
          <w:rFonts w:hint="cs"/>
          <w:rtl/>
        </w:rPr>
        <w:t>א</w:t>
      </w:r>
      <w:r>
        <w:rPr>
          <w:rtl/>
        </w:rPr>
        <w:t xml:space="preserve">',  סמסטר א' </w:t>
      </w:r>
      <w:r>
        <w:rPr>
          <w:rFonts w:hint="cs"/>
          <w:rtl/>
        </w:rPr>
        <w:t>תשע"</w:t>
      </w:r>
      <w:r w:rsidR="00757747">
        <w:rPr>
          <w:rFonts w:hint="cs"/>
          <w:rtl/>
        </w:rPr>
        <w:t>ט</w:t>
      </w:r>
      <w:r>
        <w:rPr>
          <w:rtl/>
        </w:rPr>
        <w:t xml:space="preserve"> – </w:t>
      </w:r>
      <w:r>
        <w:rPr>
          <w:rFonts w:hint="cs"/>
          <w:rtl/>
        </w:rPr>
        <w:t>201</w:t>
      </w:r>
      <w:r w:rsidR="00757747">
        <w:rPr>
          <w:rFonts w:hint="cs"/>
          <w:rtl/>
        </w:rPr>
        <w:t>8</w:t>
      </w:r>
      <w:r>
        <w:rPr>
          <w:rFonts w:hint="cs"/>
          <w:rtl/>
        </w:rPr>
        <w:t>-1</w:t>
      </w:r>
      <w:r w:rsidR="00757747">
        <w:rPr>
          <w:rFonts w:hint="cs"/>
          <w:rtl/>
        </w:rPr>
        <w:t>9</w:t>
      </w:r>
    </w:p>
    <w:p w14:paraId="6641327A" w14:textId="53D95190" w:rsidR="00972F73" w:rsidRDefault="00972F73" w:rsidP="00972F73">
      <w:pPr>
        <w:rPr>
          <w:rtl/>
        </w:rPr>
      </w:pPr>
      <w:r>
        <w:rPr>
          <w:rtl/>
        </w:rPr>
        <w:t>המור</w:t>
      </w:r>
      <w:r>
        <w:rPr>
          <w:rFonts w:hint="cs"/>
          <w:rtl/>
        </w:rPr>
        <w:t>ים</w:t>
      </w:r>
      <w:r>
        <w:rPr>
          <w:rtl/>
        </w:rPr>
        <w:t>: ד"ר יורם ביברמן</w:t>
      </w:r>
      <w:r>
        <w:rPr>
          <w:rFonts w:hint="cs"/>
          <w:rtl/>
        </w:rPr>
        <w:t xml:space="preserve">, </w:t>
      </w:r>
      <w:r w:rsidR="00757747">
        <w:rPr>
          <w:rFonts w:hint="cs"/>
          <w:rtl/>
        </w:rPr>
        <w:t xml:space="preserve">רחל כהנא-שפירא, </w:t>
      </w:r>
      <w:r>
        <w:rPr>
          <w:rFonts w:hint="cs"/>
          <w:rtl/>
        </w:rPr>
        <w:t xml:space="preserve">צבי מלמד, ד"ר דבורה רוס. המתרגלים: </w:t>
      </w:r>
      <w:proofErr w:type="spellStart"/>
      <w:r w:rsidR="00757747">
        <w:rPr>
          <w:rFonts w:hint="cs"/>
          <w:rtl/>
        </w:rPr>
        <w:t>אמיתי</w:t>
      </w:r>
      <w:proofErr w:type="spellEnd"/>
      <w:r w:rsidR="00757747">
        <w:rPr>
          <w:rFonts w:hint="cs"/>
          <w:rtl/>
        </w:rPr>
        <w:t xml:space="preserve"> בן נון, </w:t>
      </w:r>
      <w:r>
        <w:rPr>
          <w:rFonts w:hint="cs"/>
          <w:rtl/>
        </w:rPr>
        <w:t xml:space="preserve">מיכה </w:t>
      </w:r>
      <w:proofErr w:type="spellStart"/>
      <w:r>
        <w:rPr>
          <w:rFonts w:hint="cs"/>
          <w:rtl/>
        </w:rPr>
        <w:t>ברניג</w:t>
      </w:r>
      <w:proofErr w:type="spellEnd"/>
      <w:r>
        <w:rPr>
          <w:rFonts w:hint="cs"/>
          <w:rtl/>
        </w:rPr>
        <w:t xml:space="preserve">, נורית </w:t>
      </w:r>
      <w:proofErr w:type="spellStart"/>
      <w:r>
        <w:rPr>
          <w:rFonts w:hint="cs"/>
          <w:rtl/>
        </w:rPr>
        <w:t>קרטין</w:t>
      </w:r>
      <w:proofErr w:type="spellEnd"/>
      <w:r>
        <w:rPr>
          <w:rFonts w:hint="cs"/>
          <w:rtl/>
        </w:rPr>
        <w:t>.</w:t>
      </w:r>
    </w:p>
    <w:p w14:paraId="6E3A6628" w14:textId="77777777" w:rsidR="00972F73" w:rsidRDefault="00972F73" w:rsidP="00972F73">
      <w:pPr>
        <w:rPr>
          <w:rtl/>
        </w:rPr>
      </w:pPr>
      <w:r>
        <w:rPr>
          <w:b/>
          <w:bCs/>
          <w:rtl/>
        </w:rPr>
        <w:t>משך הבחינה</w:t>
      </w:r>
      <w:r>
        <w:rPr>
          <w:rtl/>
        </w:rPr>
        <w:t xml:space="preserve">: </w:t>
      </w:r>
      <w:r>
        <w:rPr>
          <w:rFonts w:hint="cs"/>
          <w:rtl/>
        </w:rPr>
        <w:t>שלוש שעות</w:t>
      </w:r>
      <w:r>
        <w:rPr>
          <w:rtl/>
        </w:rPr>
        <w:t xml:space="preserve">. </w:t>
      </w:r>
    </w:p>
    <w:p w14:paraId="516E05B1" w14:textId="77777777" w:rsidR="00972F73" w:rsidRDefault="00972F73" w:rsidP="00972F73">
      <w:pPr>
        <w:rPr>
          <w:rtl/>
        </w:rPr>
      </w:pPr>
      <w:r>
        <w:rPr>
          <w:b/>
          <w:bCs/>
          <w:rtl/>
        </w:rPr>
        <w:t>חומר עזר:</w:t>
      </w:r>
      <w:r>
        <w:rPr>
          <w:rtl/>
        </w:rPr>
        <w:t xml:space="preserve"> </w:t>
      </w:r>
      <w:r>
        <w:rPr>
          <w:rFonts w:hint="cs"/>
          <w:rtl/>
        </w:rPr>
        <w:t>מותר בשימוש</w:t>
      </w:r>
      <w:r>
        <w:rPr>
          <w:rtl/>
        </w:rPr>
        <w:t>.</w:t>
      </w:r>
    </w:p>
    <w:p w14:paraId="04DD2634" w14:textId="77777777" w:rsidR="00972F73" w:rsidRDefault="00972F73" w:rsidP="00972F73">
      <w:pPr>
        <w:rPr>
          <w:rtl/>
        </w:rPr>
      </w:pPr>
    </w:p>
    <w:p w14:paraId="330F56A2" w14:textId="77777777" w:rsidR="00972F73" w:rsidRDefault="00972F73" w:rsidP="00972F73">
      <w:pPr>
        <w:rPr>
          <w:rtl/>
        </w:rPr>
      </w:pPr>
      <w:r>
        <w:rPr>
          <w:b/>
          <w:bCs/>
          <w:szCs w:val="36"/>
          <w:u w:val="single"/>
          <w:rtl/>
        </w:rPr>
        <w:t>הנחיות לבחינה:</w:t>
      </w:r>
    </w:p>
    <w:p w14:paraId="6E7B521A" w14:textId="77777777" w:rsidR="00972F73" w:rsidRDefault="00972F73" w:rsidP="00972F73">
      <w:pPr>
        <w:numPr>
          <w:ilvl w:val="0"/>
          <w:numId w:val="8"/>
        </w:numPr>
        <w:tabs>
          <w:tab w:val="clear" w:pos="648"/>
          <w:tab w:val="left" w:pos="326"/>
          <w:tab w:val="num" w:pos="368"/>
        </w:tabs>
        <w:ind w:right="0"/>
      </w:pPr>
      <w:r>
        <w:rPr>
          <w:rFonts w:hint="cs"/>
          <w:rtl/>
        </w:rPr>
        <w:t>יש לענות על כל השאלות.</w:t>
      </w:r>
    </w:p>
    <w:p w14:paraId="0C0993B4" w14:textId="77777777" w:rsidR="00972F73" w:rsidRDefault="00972F73" w:rsidP="00972F73">
      <w:pPr>
        <w:numPr>
          <w:ilvl w:val="0"/>
          <w:numId w:val="8"/>
        </w:numPr>
        <w:tabs>
          <w:tab w:val="clear" w:pos="648"/>
          <w:tab w:val="left" w:pos="326"/>
          <w:tab w:val="num" w:pos="368"/>
        </w:tabs>
        <w:ind w:right="0"/>
        <w:jc w:val="left"/>
        <w:rPr>
          <w:rtl/>
        </w:rPr>
      </w:pPr>
      <w:r>
        <w:rPr>
          <w:rtl/>
        </w:rPr>
        <w:t xml:space="preserve">הקפידו הקפדה יתרה על </w:t>
      </w:r>
      <w:r>
        <w:rPr>
          <w:u w:val="single"/>
          <w:rtl/>
        </w:rPr>
        <w:t>הסדר</w:t>
      </w:r>
      <w:r>
        <w:rPr>
          <w:rtl/>
        </w:rPr>
        <w:t xml:space="preserve"> ועל כתב יד קריא. בחינה בלתי קריאה עלולה שלא לזכות את כותב(ת)ה במלוא הנקודות !</w:t>
      </w:r>
      <w:r w:rsidR="00993B1F">
        <w:rPr>
          <w:rFonts w:hint="cs"/>
          <w:rtl/>
        </w:rPr>
        <w:br/>
      </w:r>
    </w:p>
    <w:p w14:paraId="6674155D" w14:textId="77777777" w:rsidR="00972F73" w:rsidRDefault="00972F73" w:rsidP="00972F73">
      <w:pPr>
        <w:numPr>
          <w:ilvl w:val="0"/>
          <w:numId w:val="8"/>
        </w:numPr>
        <w:tabs>
          <w:tab w:val="clear" w:pos="648"/>
          <w:tab w:val="left" w:pos="326"/>
          <w:tab w:val="num" w:pos="368"/>
        </w:tabs>
        <w:ind w:right="0"/>
        <w:jc w:val="left"/>
        <w:rPr>
          <w:b/>
          <w:bCs/>
          <w:szCs w:val="32"/>
        </w:rPr>
      </w:pPr>
      <w:r>
        <w:rPr>
          <w:b/>
          <w:bCs/>
          <w:szCs w:val="32"/>
          <w:rtl/>
        </w:rPr>
        <w:t xml:space="preserve">שימו לב: </w:t>
      </w:r>
    </w:p>
    <w:p w14:paraId="0E647ABD" w14:textId="77777777" w:rsidR="00972F73" w:rsidRDefault="00972F73" w:rsidP="00972F73">
      <w:pPr>
        <w:numPr>
          <w:ilvl w:val="0"/>
          <w:numId w:val="9"/>
        </w:numPr>
        <w:tabs>
          <w:tab w:val="left" w:pos="898"/>
          <w:tab w:val="left" w:pos="1323"/>
        </w:tabs>
        <w:ind w:left="935" w:hanging="426"/>
        <w:jc w:val="left"/>
        <w:rPr>
          <w:sz w:val="28"/>
          <w:rtl/>
        </w:rPr>
      </w:pPr>
      <w:r>
        <w:rPr>
          <w:sz w:val="28"/>
          <w:rtl/>
        </w:rPr>
        <w:t xml:space="preserve">יש לענות על השאלות בסדר בו הן מופיעות בשאלון. </w:t>
      </w:r>
    </w:p>
    <w:p w14:paraId="3FC551FE" w14:textId="77777777" w:rsidR="00972F73" w:rsidRDefault="00972F73" w:rsidP="00972F73">
      <w:pPr>
        <w:numPr>
          <w:ilvl w:val="0"/>
          <w:numId w:val="9"/>
        </w:numPr>
        <w:tabs>
          <w:tab w:val="left" w:pos="898"/>
          <w:tab w:val="left" w:pos="1323"/>
        </w:tabs>
        <w:ind w:left="935" w:hanging="426"/>
        <w:jc w:val="left"/>
        <w:rPr>
          <w:sz w:val="28"/>
          <w:rtl/>
        </w:rPr>
      </w:pPr>
      <w:r>
        <w:rPr>
          <w:sz w:val="28"/>
          <w:rtl/>
        </w:rPr>
        <w:t>התשובות תופענה ברצף (ללא עמודי טיוטה בין תשובה לתשובה)!</w:t>
      </w:r>
    </w:p>
    <w:p w14:paraId="0FE752FF" w14:textId="77777777" w:rsidR="00972F73" w:rsidRDefault="00972F73" w:rsidP="00972F73">
      <w:pPr>
        <w:numPr>
          <w:ilvl w:val="0"/>
          <w:numId w:val="9"/>
        </w:numPr>
        <w:tabs>
          <w:tab w:val="left" w:pos="898"/>
          <w:tab w:val="left" w:pos="1323"/>
        </w:tabs>
        <w:ind w:left="935" w:hanging="426"/>
        <w:jc w:val="left"/>
        <w:rPr>
          <w:sz w:val="28"/>
          <w:rtl/>
        </w:rPr>
      </w:pPr>
      <w:r>
        <w:rPr>
          <w:sz w:val="28"/>
          <w:rtl/>
        </w:rPr>
        <w:t>בתוך כל שאלה יש לענות על הסעיפים השונים על-פי הסדר בו הם מופיעים בשאלון המבחן.</w:t>
      </w:r>
    </w:p>
    <w:p w14:paraId="3867AC52" w14:textId="77777777" w:rsidR="00972F73" w:rsidRDefault="00972F73" w:rsidP="00972F73">
      <w:pPr>
        <w:numPr>
          <w:ilvl w:val="0"/>
          <w:numId w:val="9"/>
        </w:numPr>
        <w:tabs>
          <w:tab w:val="left" w:pos="898"/>
          <w:tab w:val="left" w:pos="1323"/>
        </w:tabs>
        <w:ind w:left="935" w:hanging="426"/>
        <w:jc w:val="left"/>
        <w:rPr>
          <w:sz w:val="28"/>
          <w:rtl/>
        </w:rPr>
      </w:pPr>
      <w:r>
        <w:rPr>
          <w:sz w:val="28"/>
          <w:rtl/>
        </w:rPr>
        <w:t>במידה והתשובה לסעיף כוללת מספר פונקציות, הפונקציות השונות תופרדנה זו מזו בקו אופקי מקצה דף ועד קצהו.</w:t>
      </w:r>
    </w:p>
    <w:p w14:paraId="7C4A9BA7" w14:textId="77777777" w:rsidR="00972F73" w:rsidRDefault="00972F73" w:rsidP="00972F73">
      <w:pPr>
        <w:numPr>
          <w:ilvl w:val="0"/>
          <w:numId w:val="9"/>
        </w:numPr>
        <w:tabs>
          <w:tab w:val="left" w:pos="898"/>
          <w:tab w:val="left" w:pos="1323"/>
        </w:tabs>
        <w:ind w:left="935" w:hanging="426"/>
        <w:jc w:val="left"/>
        <w:rPr>
          <w:sz w:val="28"/>
        </w:rPr>
      </w:pPr>
      <w:r>
        <w:rPr>
          <w:sz w:val="28"/>
          <w:rtl/>
        </w:rPr>
        <w:t>יש להתחיל את התשובה לכל שאלה בעמוד חדש, ולציין בראש העמוד בצורה ברורה את מספר השאלה.</w:t>
      </w:r>
    </w:p>
    <w:p w14:paraId="55425C03" w14:textId="77777777" w:rsidR="00972F73" w:rsidRDefault="00972F73" w:rsidP="00972F73">
      <w:pPr>
        <w:numPr>
          <w:ilvl w:val="0"/>
          <w:numId w:val="9"/>
        </w:numPr>
        <w:tabs>
          <w:tab w:val="left" w:pos="898"/>
          <w:tab w:val="left" w:pos="1323"/>
        </w:tabs>
        <w:ind w:left="935" w:hanging="426"/>
        <w:jc w:val="left"/>
        <w:rPr>
          <w:sz w:val="28"/>
          <w:rtl/>
        </w:rPr>
      </w:pPr>
      <w:r>
        <w:rPr>
          <w:rFonts w:hint="cs"/>
          <w:sz w:val="28"/>
          <w:rtl/>
        </w:rPr>
        <w:t>יש להשאיר שוליים.</w:t>
      </w:r>
    </w:p>
    <w:p w14:paraId="6DD0D327" w14:textId="77777777" w:rsidR="00972F73" w:rsidRPr="00972F73" w:rsidRDefault="00972F73" w:rsidP="00972F73">
      <w:pPr>
        <w:numPr>
          <w:ilvl w:val="0"/>
          <w:numId w:val="9"/>
        </w:numPr>
        <w:tabs>
          <w:tab w:val="left" w:pos="898"/>
          <w:tab w:val="left" w:pos="1323"/>
        </w:tabs>
        <w:ind w:left="935" w:hanging="426"/>
        <w:jc w:val="left"/>
        <w:rPr>
          <w:sz w:val="28"/>
          <w:rtl/>
        </w:rPr>
      </w:pPr>
      <w:r>
        <w:rPr>
          <w:b/>
          <w:bCs/>
          <w:sz w:val="28"/>
          <w:rtl/>
        </w:rPr>
        <w:t>עד 7 נקודות תורדנה למי שלא יקפיד על כללים אלה</w:t>
      </w:r>
      <w:r>
        <w:rPr>
          <w:sz w:val="28"/>
          <w:rtl/>
        </w:rPr>
        <w:t>.</w:t>
      </w:r>
      <w:r>
        <w:rPr>
          <w:sz w:val="28"/>
          <w:rtl/>
        </w:rPr>
        <w:br/>
      </w:r>
    </w:p>
    <w:p w14:paraId="7F4166DD" w14:textId="77777777" w:rsidR="00972F73" w:rsidRDefault="00972F73" w:rsidP="00972F73">
      <w:pPr>
        <w:numPr>
          <w:ilvl w:val="0"/>
          <w:numId w:val="8"/>
        </w:numPr>
        <w:tabs>
          <w:tab w:val="clear" w:pos="648"/>
          <w:tab w:val="left" w:pos="326"/>
          <w:tab w:val="num" w:pos="368"/>
        </w:tabs>
        <w:ind w:right="0"/>
      </w:pPr>
      <w:r>
        <w:rPr>
          <w:rtl/>
        </w:rPr>
        <w:t xml:space="preserve">הקפידו על סגנון תכנותי נאות: כתבו באופן </w:t>
      </w:r>
      <w:r>
        <w:rPr>
          <w:sz w:val="32"/>
          <w:szCs w:val="32"/>
          <w:rtl/>
        </w:rPr>
        <w:t>מודול</w:t>
      </w:r>
      <w:r>
        <w:rPr>
          <w:rFonts w:hint="cs"/>
          <w:sz w:val="32"/>
          <w:szCs w:val="32"/>
          <w:rtl/>
        </w:rPr>
        <w:t>א</w:t>
      </w:r>
      <w:r>
        <w:rPr>
          <w:sz w:val="32"/>
          <w:szCs w:val="32"/>
          <w:rtl/>
        </w:rPr>
        <w:t>רי</w:t>
      </w:r>
      <w:r>
        <w:rPr>
          <w:rtl/>
        </w:rPr>
        <w:t xml:space="preserve">, </w:t>
      </w:r>
      <w:r>
        <w:rPr>
          <w:rFonts w:hint="cs"/>
          <w:rtl/>
        </w:rPr>
        <w:t xml:space="preserve">בלתי מסורבל. </w:t>
      </w:r>
      <w:r>
        <w:rPr>
          <w:rtl/>
        </w:rPr>
        <w:t>אל תכפילו קוד, אל תשתמשו במשתנים גלובליים וכו</w:t>
      </w:r>
      <w:r>
        <w:rPr>
          <w:rFonts w:hint="cs"/>
          <w:rtl/>
        </w:rPr>
        <w:t>לי</w:t>
      </w:r>
      <w:r>
        <w:rPr>
          <w:rtl/>
        </w:rPr>
        <w:t xml:space="preserve">. בפרט תעדו כל תכנית כך שניתן יהיה להבינה </w:t>
      </w:r>
      <w:r>
        <w:rPr>
          <w:u w:val="single"/>
          <w:rtl/>
        </w:rPr>
        <w:t>בנקל</w:t>
      </w:r>
      <w:r>
        <w:rPr>
          <w:rtl/>
        </w:rPr>
        <w:t xml:space="preserve"> (מותר לתעד בעברית).</w:t>
      </w:r>
      <w:r>
        <w:rPr>
          <w:rFonts w:hint="cs"/>
          <w:rtl/>
        </w:rPr>
        <w:t xml:space="preserve"> אין צורך לתעד במצבים בהם הקוד מובן גם בלי תיעוד.</w:t>
      </w:r>
    </w:p>
    <w:p w14:paraId="0B143B7A" w14:textId="77777777" w:rsidR="00972F73" w:rsidRDefault="00972F73" w:rsidP="00972F73">
      <w:pPr>
        <w:tabs>
          <w:tab w:val="left" w:pos="326"/>
        </w:tabs>
        <w:ind w:left="288" w:right="360"/>
        <w:rPr>
          <w:rtl/>
        </w:rPr>
      </w:pPr>
    </w:p>
    <w:p w14:paraId="223A6F4B" w14:textId="77777777" w:rsidR="00972F73" w:rsidRDefault="00972F73" w:rsidP="00972F73">
      <w:pPr>
        <w:tabs>
          <w:tab w:val="left" w:pos="326"/>
        </w:tabs>
        <w:ind w:left="288"/>
        <w:jc w:val="center"/>
        <w:rPr>
          <w:rFonts w:cs="Guttman Yad"/>
          <w:b/>
          <w:bCs/>
          <w:i/>
          <w:iCs/>
          <w:rtl/>
        </w:rPr>
      </w:pPr>
    </w:p>
    <w:p w14:paraId="36CC5E06" w14:textId="77777777" w:rsidR="00972F73" w:rsidRPr="00C1343B" w:rsidRDefault="00972F73" w:rsidP="00972F73">
      <w:pPr>
        <w:tabs>
          <w:tab w:val="left" w:pos="326"/>
        </w:tabs>
        <w:ind w:left="288"/>
        <w:jc w:val="center"/>
        <w:rPr>
          <w:rFonts w:cs="Guttman Yad"/>
          <w:b/>
          <w:bCs/>
          <w:i/>
          <w:iCs/>
          <w:sz w:val="28"/>
          <w:szCs w:val="28"/>
          <w:rtl/>
        </w:rPr>
      </w:pPr>
      <w:r w:rsidRPr="00C1343B">
        <w:rPr>
          <w:rFonts w:cs="Guttman Yad"/>
          <w:b/>
          <w:bCs/>
          <w:i/>
          <w:iCs/>
          <w:sz w:val="28"/>
          <w:szCs w:val="28"/>
          <w:rtl/>
        </w:rPr>
        <w:t>בהצלחה</w:t>
      </w:r>
    </w:p>
    <w:p w14:paraId="3266304A" w14:textId="531ADF92" w:rsidR="00F21485" w:rsidRDefault="00F21485" w:rsidP="00F21485">
      <w:pPr>
        <w:rPr>
          <w:rtl/>
        </w:rPr>
      </w:pPr>
    </w:p>
    <w:p w14:paraId="00C77DC1" w14:textId="15575017" w:rsidR="004213AB" w:rsidRDefault="004213AB">
      <w:pPr>
        <w:rPr>
          <w:rtl/>
        </w:rPr>
      </w:pPr>
    </w:p>
    <w:p w14:paraId="51A84797" w14:textId="3FCF3F67" w:rsidR="00F21485" w:rsidRDefault="00F21485">
      <w:pPr>
        <w:bidi w:val="0"/>
        <w:rPr>
          <w:rtl/>
        </w:rPr>
      </w:pPr>
      <w:r>
        <w:rPr>
          <w:rtl/>
        </w:rPr>
        <w:br w:type="page"/>
      </w:r>
    </w:p>
    <w:p w14:paraId="0CC01A34" w14:textId="77777777" w:rsidR="00F21485" w:rsidRPr="00972F73" w:rsidRDefault="00F21485">
      <w:pPr>
        <w:rPr>
          <w:rtl/>
        </w:rPr>
      </w:pPr>
    </w:p>
    <w:p w14:paraId="00300D63" w14:textId="2FFDB61E" w:rsidR="00A46152" w:rsidRPr="00A46152" w:rsidRDefault="00A46152" w:rsidP="00CA51E0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שאלה </w:t>
      </w:r>
      <w:r w:rsidR="00CA51E0">
        <w:rPr>
          <w:rFonts w:hint="cs"/>
          <w:b/>
          <w:bCs/>
          <w:u w:val="single"/>
          <w:rtl/>
        </w:rPr>
        <w:t>#1</w:t>
      </w:r>
      <w:r>
        <w:rPr>
          <w:rFonts w:hint="cs"/>
          <w:b/>
          <w:bCs/>
          <w:u w:val="single"/>
          <w:rtl/>
        </w:rPr>
        <w:t xml:space="preserve"> (2</w:t>
      </w:r>
      <w:r w:rsidR="00972F73">
        <w:rPr>
          <w:rFonts w:hint="cs"/>
          <w:b/>
          <w:bCs/>
          <w:u w:val="single"/>
          <w:rtl/>
        </w:rPr>
        <w:t>5</w:t>
      </w:r>
      <w:r>
        <w:rPr>
          <w:rFonts w:hint="cs"/>
          <w:b/>
          <w:bCs/>
          <w:u w:val="single"/>
          <w:rtl/>
        </w:rPr>
        <w:t xml:space="preserve"> נ')</w:t>
      </w:r>
    </w:p>
    <w:p w14:paraId="4E7E5240" w14:textId="67175464" w:rsidR="00972F73" w:rsidRDefault="00972F73">
      <w:pPr>
        <w:rPr>
          <w:u w:val="single"/>
          <w:rtl/>
        </w:rPr>
      </w:pPr>
      <w:r>
        <w:rPr>
          <w:rFonts w:hint="cs"/>
          <w:u w:val="single"/>
          <w:rtl/>
        </w:rPr>
        <w:t>סעיף א' (20 נ')</w:t>
      </w:r>
    </w:p>
    <w:p w14:paraId="050D6928" w14:textId="574AFD38" w:rsidR="00F21485" w:rsidRPr="00F21485" w:rsidRDefault="00F21485">
      <w:pPr>
        <w:rPr>
          <w:rtl/>
        </w:rPr>
      </w:pPr>
      <w:r w:rsidRPr="00F21485">
        <w:rPr>
          <w:rFonts w:hint="cs"/>
          <w:rtl/>
        </w:rPr>
        <w:t>בתכנית הוגדרו:</w:t>
      </w:r>
    </w:p>
    <w:p w14:paraId="72E1386A" w14:textId="615B5677" w:rsidR="00F21485" w:rsidRPr="00F21485" w:rsidRDefault="00F21485" w:rsidP="0096463B">
      <w:pPr>
        <w:bidi w:val="0"/>
      </w:pPr>
      <w:r w:rsidRPr="00F21485">
        <w:t xml:space="preserve">const int </w:t>
      </w:r>
      <w:r w:rsidR="0096463B">
        <w:t>SHORT</w:t>
      </w:r>
      <w:r w:rsidRPr="00F21485">
        <w:t xml:space="preserve"> = …,</w:t>
      </w:r>
    </w:p>
    <w:p w14:paraId="5B3BE088" w14:textId="6348E7C8" w:rsidR="00F21485" w:rsidRPr="00F21485" w:rsidRDefault="00F21485" w:rsidP="0096463B">
      <w:pPr>
        <w:bidi w:val="0"/>
      </w:pPr>
      <w:r w:rsidRPr="00F21485">
        <w:t xml:space="preserve">                 </w:t>
      </w:r>
      <w:proofErr w:type="gramStart"/>
      <w:r w:rsidR="0096463B">
        <w:t>LONG</w:t>
      </w:r>
      <w:r w:rsidRPr="00F21485">
        <w:t xml:space="preserve">  =</w:t>
      </w:r>
      <w:proofErr w:type="gramEnd"/>
      <w:r w:rsidRPr="00F21485">
        <w:t xml:space="preserve"> … ;</w:t>
      </w:r>
    </w:p>
    <w:p w14:paraId="65CA9B88" w14:textId="5A162E11" w:rsidR="00A46152" w:rsidRDefault="00F21485" w:rsidP="0096463B">
      <w:r>
        <w:rPr>
          <w:rFonts w:hint="cs"/>
          <w:rtl/>
        </w:rPr>
        <w:t xml:space="preserve">כתבו </w:t>
      </w:r>
      <w:proofErr w:type="spellStart"/>
      <w:r>
        <w:rPr>
          <w:rFonts w:hint="cs"/>
          <w:rtl/>
        </w:rPr>
        <w:t>פונ</w:t>
      </w:r>
      <w:proofErr w:type="spellEnd"/>
      <w:r>
        <w:rPr>
          <w:rFonts w:hint="cs"/>
          <w:rtl/>
        </w:rPr>
        <w:t xml:space="preserve">' המקבלת שני מערכים של מספרים שלמים </w:t>
      </w:r>
      <w:proofErr w:type="spellStart"/>
      <w:r>
        <w:t>short_arr</w:t>
      </w:r>
      <w:proofErr w:type="spellEnd"/>
      <w:r>
        <w:t xml:space="preserve">, </w:t>
      </w:r>
      <w:proofErr w:type="spellStart"/>
      <w:r>
        <w:t>long_arr</w:t>
      </w:r>
      <w:proofErr w:type="spellEnd"/>
      <w:r>
        <w:rPr>
          <w:rFonts w:hint="cs"/>
          <w:rtl/>
        </w:rPr>
        <w:t xml:space="preserve"> </w:t>
      </w:r>
      <w:r w:rsidR="0096463B">
        <w:rPr>
          <w:rFonts w:hint="cs"/>
          <w:rtl/>
        </w:rPr>
        <w:t xml:space="preserve">(בני </w:t>
      </w:r>
      <w:r w:rsidR="0096463B">
        <w:rPr>
          <w:rFonts w:hint="cs"/>
        </w:rPr>
        <w:t>SHORT</w:t>
      </w:r>
      <w:r w:rsidR="0096463B">
        <w:t>, LONG</w:t>
      </w:r>
      <w:r w:rsidR="0096463B">
        <w:rPr>
          <w:rFonts w:hint="cs"/>
          <w:rtl/>
        </w:rPr>
        <w:t xml:space="preserve"> תאים בהתאמה) </w:t>
      </w:r>
      <w:r>
        <w:rPr>
          <w:rFonts w:hint="cs"/>
          <w:rtl/>
        </w:rPr>
        <w:t>הכוללים כבר נתונים, וכן מספר טבעי</w:t>
      </w:r>
      <w:r w:rsidR="00757747">
        <w:rPr>
          <w:rFonts w:hint="cs"/>
          <w:rtl/>
        </w:rPr>
        <w:t>, חיובי ממש,</w:t>
      </w:r>
      <w:r>
        <w:rPr>
          <w:rFonts w:hint="cs"/>
          <w:rtl/>
        </w:rPr>
        <w:t xml:space="preserve"> </w:t>
      </w:r>
      <w:r>
        <w:t>jump</w:t>
      </w:r>
      <w:r w:rsidR="00B2798C">
        <w:rPr>
          <w:rFonts w:hint="cs"/>
          <w:rtl/>
        </w:rPr>
        <w:t xml:space="preserve"> (ופרמטרים נוספים על-פי שיקול דעתכם)</w:t>
      </w:r>
      <w:r>
        <w:rPr>
          <w:rFonts w:hint="cs"/>
          <w:rtl/>
        </w:rPr>
        <w:t xml:space="preserve">. על </w:t>
      </w:r>
      <w:proofErr w:type="spellStart"/>
      <w:r>
        <w:rPr>
          <w:rFonts w:hint="cs"/>
          <w:rtl/>
        </w:rPr>
        <w:t>הפונ</w:t>
      </w:r>
      <w:proofErr w:type="spellEnd"/>
      <w:r>
        <w:rPr>
          <w:rFonts w:hint="cs"/>
          <w:rtl/>
        </w:rPr>
        <w:t xml:space="preserve">' לחפש האם קיים תא במערך </w:t>
      </w:r>
      <w:proofErr w:type="spellStart"/>
      <w:r>
        <w:t>long_arr</w:t>
      </w:r>
      <w:proofErr w:type="spellEnd"/>
      <w:r>
        <w:rPr>
          <w:rFonts w:hint="cs"/>
          <w:rtl/>
        </w:rPr>
        <w:t xml:space="preserve"> כך שאם נתקדם החל בתא זה, במערך </w:t>
      </w:r>
      <w:proofErr w:type="spellStart"/>
      <w:r>
        <w:t>long_arr</w:t>
      </w:r>
      <w:proofErr w:type="spellEnd"/>
      <w:r>
        <w:rPr>
          <w:rFonts w:hint="cs"/>
          <w:rtl/>
        </w:rPr>
        <w:t xml:space="preserve">, בקפיצות בגודל </w:t>
      </w:r>
      <w:r>
        <w:t>jump</w:t>
      </w:r>
      <w:r>
        <w:rPr>
          <w:rFonts w:hint="cs"/>
          <w:rtl/>
        </w:rPr>
        <w:t>, נקבל סדרת ערכים שזהה בדיוק לער</w:t>
      </w:r>
      <w:r w:rsidR="00CA51E0">
        <w:rPr>
          <w:rFonts w:hint="cs"/>
          <w:rtl/>
        </w:rPr>
        <w:t>כ</w:t>
      </w:r>
      <w:r>
        <w:rPr>
          <w:rFonts w:hint="cs"/>
          <w:rtl/>
        </w:rPr>
        <w:t xml:space="preserve">ים במערך </w:t>
      </w:r>
      <w:proofErr w:type="spellStart"/>
      <w:r>
        <w:t>short_arr</w:t>
      </w:r>
      <w:proofErr w:type="spellEnd"/>
    </w:p>
    <w:p w14:paraId="28BD8E4B" w14:textId="77777777" w:rsidR="00A46152" w:rsidRDefault="00A46152">
      <w:pPr>
        <w:rPr>
          <w:rtl/>
        </w:rPr>
      </w:pPr>
    </w:p>
    <w:p w14:paraId="0B089D94" w14:textId="52E4A6C3" w:rsidR="00A46152" w:rsidRDefault="00F21485" w:rsidP="00F21485">
      <w:pPr>
        <w:rPr>
          <w:rtl/>
        </w:rPr>
      </w:pPr>
      <w:r>
        <w:rPr>
          <w:rFonts w:hint="cs"/>
          <w:rtl/>
        </w:rPr>
        <w:t>לדוגמה, במערכים</w:t>
      </w:r>
      <w:r w:rsidR="00A46152">
        <w:rPr>
          <w:rFonts w:hint="cs"/>
          <w:rtl/>
        </w:rPr>
        <w:t>:</w:t>
      </w:r>
    </w:p>
    <w:tbl>
      <w:tblPr>
        <w:tblStyle w:val="a3"/>
        <w:tblpPr w:leftFromText="180" w:rightFromText="180" w:vertAnchor="text" w:horzAnchor="page" w:tblpX="3361" w:tblpY="67"/>
        <w:bidiVisual/>
        <w:tblW w:w="0" w:type="auto"/>
        <w:tblLook w:val="04A0" w:firstRow="1" w:lastRow="0" w:firstColumn="1" w:lastColumn="0" w:noHBand="0" w:noVBand="1"/>
      </w:tblPr>
      <w:tblGrid>
        <w:gridCol w:w="461"/>
        <w:gridCol w:w="461"/>
        <w:gridCol w:w="461"/>
      </w:tblGrid>
      <w:tr w:rsidR="00757747" w14:paraId="3250684C" w14:textId="77777777" w:rsidTr="00757747">
        <w:tc>
          <w:tcPr>
            <w:tcW w:w="0" w:type="auto"/>
          </w:tcPr>
          <w:p w14:paraId="25F912F0" w14:textId="77777777" w:rsidR="00757747" w:rsidRDefault="00757747" w:rsidP="00757747">
            <w:pPr>
              <w:rPr>
                <w:rtl/>
              </w:rPr>
            </w:pPr>
            <w:r>
              <w:rPr>
                <w:rFonts w:hint="cs"/>
                <w:rtl/>
              </w:rPr>
              <w:t>17</w:t>
            </w:r>
          </w:p>
        </w:tc>
        <w:tc>
          <w:tcPr>
            <w:tcW w:w="0" w:type="auto"/>
          </w:tcPr>
          <w:p w14:paraId="5F584525" w14:textId="77777777" w:rsidR="00757747" w:rsidRDefault="00757747" w:rsidP="00757747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0" w:type="auto"/>
          </w:tcPr>
          <w:p w14:paraId="586192FA" w14:textId="77777777" w:rsidR="00757747" w:rsidRDefault="00757747" w:rsidP="00757747">
            <w:pPr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</w:tr>
      <w:tr w:rsidR="00757747" w14:paraId="40616ED4" w14:textId="77777777" w:rsidTr="00757747">
        <w:tc>
          <w:tcPr>
            <w:tcW w:w="0" w:type="auto"/>
          </w:tcPr>
          <w:p w14:paraId="51BDFF87" w14:textId="77777777" w:rsidR="00757747" w:rsidRDefault="00757747" w:rsidP="00757747">
            <w:pPr>
              <w:rPr>
                <w:rtl/>
              </w:rPr>
            </w:pPr>
            <w:r>
              <w:rPr>
                <w:rFonts w:hint="cs"/>
                <w:rtl/>
              </w:rPr>
              <w:t>#2</w:t>
            </w:r>
          </w:p>
        </w:tc>
        <w:tc>
          <w:tcPr>
            <w:tcW w:w="0" w:type="auto"/>
          </w:tcPr>
          <w:p w14:paraId="0100C8AC" w14:textId="77777777" w:rsidR="00757747" w:rsidRDefault="00757747" w:rsidP="00757747">
            <w:pPr>
              <w:rPr>
                <w:rtl/>
              </w:rPr>
            </w:pPr>
            <w:r>
              <w:rPr>
                <w:rFonts w:hint="cs"/>
                <w:rtl/>
              </w:rPr>
              <w:t>#1</w:t>
            </w:r>
          </w:p>
        </w:tc>
        <w:tc>
          <w:tcPr>
            <w:tcW w:w="0" w:type="auto"/>
          </w:tcPr>
          <w:p w14:paraId="161F0DCF" w14:textId="77777777" w:rsidR="00757747" w:rsidRDefault="00757747" w:rsidP="00757747">
            <w:pPr>
              <w:rPr>
                <w:rtl/>
              </w:rPr>
            </w:pPr>
            <w:r>
              <w:rPr>
                <w:rFonts w:hint="cs"/>
                <w:rtl/>
              </w:rPr>
              <w:t>#0</w:t>
            </w:r>
          </w:p>
        </w:tc>
      </w:tr>
    </w:tbl>
    <w:p w14:paraId="28DE6181" w14:textId="6B184A16" w:rsidR="00F21485" w:rsidRDefault="00F21485" w:rsidP="00F21485">
      <w:pPr>
        <w:rPr>
          <w:rtl/>
        </w:rPr>
      </w:pPr>
    </w:p>
    <w:p w14:paraId="1DDF1FD0" w14:textId="13D41EBF" w:rsidR="00F21485" w:rsidRDefault="00F21485" w:rsidP="00F21485">
      <w:pPr>
        <w:rPr>
          <w:rtl/>
        </w:rPr>
      </w:pPr>
    </w:p>
    <w:p w14:paraId="4BAC30FF" w14:textId="77777777" w:rsidR="00F21485" w:rsidRDefault="00F21485" w:rsidP="00F21485">
      <w:pPr>
        <w:rPr>
          <w:rtl/>
        </w:rPr>
      </w:pPr>
    </w:p>
    <w:tbl>
      <w:tblPr>
        <w:tblStyle w:val="a3"/>
        <w:tblpPr w:leftFromText="180" w:rightFromText="180" w:vertAnchor="text" w:horzAnchor="page" w:tblpX="3304" w:tblpY="105"/>
        <w:bidiVisual/>
        <w:tblW w:w="0" w:type="auto"/>
        <w:tblLook w:val="04A0" w:firstRow="1" w:lastRow="0" w:firstColumn="1" w:lastColumn="0" w:noHBand="0" w:noVBand="1"/>
      </w:tblPr>
      <w:tblGrid>
        <w:gridCol w:w="706"/>
        <w:gridCol w:w="584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</w:tblGrid>
      <w:tr w:rsidR="00F21485" w14:paraId="2AC8DF24" w14:textId="77777777" w:rsidTr="009A7A06">
        <w:tc>
          <w:tcPr>
            <w:tcW w:w="0" w:type="auto"/>
          </w:tcPr>
          <w:p w14:paraId="3078896F" w14:textId="3D8C7825" w:rsidR="00F21485" w:rsidRDefault="00F21485" w:rsidP="00A46152">
            <w:pPr>
              <w:rPr>
                <w:rtl/>
              </w:rPr>
            </w:pPr>
            <w:r>
              <w:rPr>
                <w:rFonts w:hint="cs"/>
                <w:rtl/>
              </w:rPr>
              <w:t>3879</w:t>
            </w:r>
          </w:p>
        </w:tc>
        <w:tc>
          <w:tcPr>
            <w:tcW w:w="0" w:type="auto"/>
          </w:tcPr>
          <w:p w14:paraId="5F0FBEA4" w14:textId="0B404F91" w:rsidR="00F21485" w:rsidRDefault="00F21485" w:rsidP="00A46152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0" w:type="auto"/>
          </w:tcPr>
          <w:p w14:paraId="6491F16F" w14:textId="3EAF1D9C" w:rsidR="00F21485" w:rsidRDefault="00F21485" w:rsidP="00A46152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0" w:type="auto"/>
          </w:tcPr>
          <w:p w14:paraId="4DE811C8" w14:textId="1795817A" w:rsidR="00F21485" w:rsidRPr="00F21485" w:rsidRDefault="00F21485" w:rsidP="00F21485">
            <w:pPr>
              <w:rPr>
                <w:b/>
                <w:bCs/>
                <w:rtl/>
              </w:rPr>
            </w:pPr>
            <w:r w:rsidRPr="00F21485">
              <w:rPr>
                <w:rFonts w:hint="cs"/>
                <w:b/>
                <w:bCs/>
                <w:rtl/>
              </w:rPr>
              <w:t>1</w:t>
            </w:r>
            <w:r>
              <w:rPr>
                <w:rFonts w:hint="cs"/>
                <w:b/>
                <w:bCs/>
                <w:rtl/>
              </w:rPr>
              <w:t>7</w:t>
            </w:r>
          </w:p>
        </w:tc>
        <w:tc>
          <w:tcPr>
            <w:tcW w:w="0" w:type="auto"/>
          </w:tcPr>
          <w:p w14:paraId="5AFEF30E" w14:textId="77777777" w:rsidR="00F21485" w:rsidRDefault="00F21485" w:rsidP="00A46152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0" w:type="auto"/>
          </w:tcPr>
          <w:p w14:paraId="01BF5248" w14:textId="77777777" w:rsidR="00F21485" w:rsidRPr="00F21485" w:rsidRDefault="00F21485" w:rsidP="00A46152">
            <w:pPr>
              <w:rPr>
                <w:rtl/>
              </w:rPr>
            </w:pPr>
            <w:r w:rsidRPr="00F21485">
              <w:rPr>
                <w:rFonts w:hint="cs"/>
                <w:rtl/>
              </w:rPr>
              <w:t>77</w:t>
            </w:r>
          </w:p>
        </w:tc>
        <w:tc>
          <w:tcPr>
            <w:tcW w:w="0" w:type="auto"/>
          </w:tcPr>
          <w:p w14:paraId="23C440BE" w14:textId="3CBA786A" w:rsidR="00F21485" w:rsidRPr="00F21485" w:rsidRDefault="00F21485" w:rsidP="00F21485">
            <w:pPr>
              <w:rPr>
                <w:b/>
                <w:bCs/>
                <w:rtl/>
              </w:rPr>
            </w:pPr>
            <w:r w:rsidRPr="00F21485">
              <w:rPr>
                <w:rFonts w:hint="cs"/>
                <w:b/>
                <w:bCs/>
                <w:rtl/>
              </w:rPr>
              <w:t>1</w:t>
            </w:r>
            <w:r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0" w:type="auto"/>
          </w:tcPr>
          <w:p w14:paraId="3AF46F6D" w14:textId="77777777" w:rsidR="00F21485" w:rsidRPr="00F21485" w:rsidRDefault="00F21485" w:rsidP="00A46152">
            <w:pPr>
              <w:rPr>
                <w:rtl/>
              </w:rPr>
            </w:pPr>
            <w:r w:rsidRPr="00F21485">
              <w:rPr>
                <w:rFonts w:hint="cs"/>
                <w:rtl/>
              </w:rPr>
              <w:t>11</w:t>
            </w:r>
          </w:p>
        </w:tc>
        <w:tc>
          <w:tcPr>
            <w:tcW w:w="0" w:type="auto"/>
          </w:tcPr>
          <w:p w14:paraId="4E636E21" w14:textId="77777777" w:rsidR="00F21485" w:rsidRDefault="00F21485" w:rsidP="00A46152">
            <w:pPr>
              <w:rPr>
                <w:rtl/>
              </w:rPr>
            </w:pPr>
            <w:r>
              <w:rPr>
                <w:rFonts w:hint="cs"/>
                <w:rtl/>
              </w:rPr>
              <w:t>18</w:t>
            </w:r>
          </w:p>
        </w:tc>
        <w:tc>
          <w:tcPr>
            <w:tcW w:w="0" w:type="auto"/>
          </w:tcPr>
          <w:p w14:paraId="5784D768" w14:textId="77777777" w:rsidR="00F21485" w:rsidRPr="00F21485" w:rsidRDefault="00F21485" w:rsidP="00A46152">
            <w:pPr>
              <w:rPr>
                <w:b/>
                <w:bCs/>
                <w:rtl/>
              </w:rPr>
            </w:pPr>
            <w:r w:rsidRPr="00F21485">
              <w:rPr>
                <w:rFonts w:hint="cs"/>
                <w:b/>
                <w:bCs/>
                <w:rtl/>
              </w:rPr>
              <w:t>19</w:t>
            </w:r>
          </w:p>
        </w:tc>
        <w:tc>
          <w:tcPr>
            <w:tcW w:w="0" w:type="auto"/>
          </w:tcPr>
          <w:p w14:paraId="1E488E72" w14:textId="77777777" w:rsidR="00F21485" w:rsidRDefault="00F21485" w:rsidP="00A46152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0" w:type="auto"/>
          </w:tcPr>
          <w:p w14:paraId="608D60D6" w14:textId="77777777" w:rsidR="00F21485" w:rsidRDefault="00F21485" w:rsidP="00A46152">
            <w:pPr>
              <w:rPr>
                <w:rtl/>
              </w:rPr>
            </w:pPr>
            <w:r>
              <w:rPr>
                <w:rFonts w:hint="cs"/>
                <w:rtl/>
              </w:rPr>
              <w:t>17</w:t>
            </w:r>
          </w:p>
        </w:tc>
      </w:tr>
      <w:tr w:rsidR="00F21485" w14:paraId="118CEECD" w14:textId="77777777" w:rsidTr="009A7A06">
        <w:tc>
          <w:tcPr>
            <w:tcW w:w="0" w:type="auto"/>
          </w:tcPr>
          <w:p w14:paraId="16812AE0" w14:textId="66594F33" w:rsidR="00F21485" w:rsidRDefault="00F21485" w:rsidP="00A46152">
            <w:pPr>
              <w:rPr>
                <w:rtl/>
              </w:rPr>
            </w:pPr>
            <w:r>
              <w:rPr>
                <w:rFonts w:hint="cs"/>
                <w:rtl/>
              </w:rPr>
              <w:t>#11</w:t>
            </w:r>
          </w:p>
        </w:tc>
        <w:tc>
          <w:tcPr>
            <w:tcW w:w="0" w:type="auto"/>
          </w:tcPr>
          <w:p w14:paraId="0A68E2D7" w14:textId="488032B9" w:rsidR="00F21485" w:rsidRDefault="00F21485" w:rsidP="00A46152">
            <w:pPr>
              <w:rPr>
                <w:rtl/>
              </w:rPr>
            </w:pPr>
            <w:r>
              <w:rPr>
                <w:rFonts w:hint="cs"/>
                <w:rtl/>
              </w:rPr>
              <w:t>#10</w:t>
            </w:r>
          </w:p>
        </w:tc>
        <w:tc>
          <w:tcPr>
            <w:tcW w:w="0" w:type="auto"/>
          </w:tcPr>
          <w:p w14:paraId="7725230B" w14:textId="7A1172AA" w:rsidR="00F21485" w:rsidRDefault="00F21485" w:rsidP="00A46152">
            <w:pPr>
              <w:rPr>
                <w:rtl/>
              </w:rPr>
            </w:pPr>
            <w:r>
              <w:rPr>
                <w:rFonts w:hint="cs"/>
                <w:rtl/>
              </w:rPr>
              <w:t>#9</w:t>
            </w:r>
          </w:p>
        </w:tc>
        <w:tc>
          <w:tcPr>
            <w:tcW w:w="0" w:type="auto"/>
          </w:tcPr>
          <w:p w14:paraId="66BE5B53" w14:textId="77777777" w:rsidR="00F21485" w:rsidRDefault="00F21485" w:rsidP="00A46152">
            <w:pPr>
              <w:rPr>
                <w:rtl/>
              </w:rPr>
            </w:pPr>
            <w:r>
              <w:rPr>
                <w:rFonts w:hint="cs"/>
                <w:rtl/>
              </w:rPr>
              <w:t>#8</w:t>
            </w:r>
          </w:p>
        </w:tc>
        <w:tc>
          <w:tcPr>
            <w:tcW w:w="0" w:type="auto"/>
          </w:tcPr>
          <w:p w14:paraId="2FC26295" w14:textId="77777777" w:rsidR="00F21485" w:rsidRDefault="00F21485" w:rsidP="00A46152">
            <w:pPr>
              <w:rPr>
                <w:rtl/>
              </w:rPr>
            </w:pPr>
            <w:r>
              <w:rPr>
                <w:rFonts w:hint="cs"/>
                <w:rtl/>
              </w:rPr>
              <w:t>#7</w:t>
            </w:r>
          </w:p>
        </w:tc>
        <w:tc>
          <w:tcPr>
            <w:tcW w:w="0" w:type="auto"/>
          </w:tcPr>
          <w:p w14:paraId="4F4CC964" w14:textId="77777777" w:rsidR="00F21485" w:rsidRPr="00F21485" w:rsidRDefault="00F21485" w:rsidP="00A46152">
            <w:pPr>
              <w:rPr>
                <w:rtl/>
              </w:rPr>
            </w:pPr>
            <w:r w:rsidRPr="00F21485">
              <w:rPr>
                <w:rFonts w:hint="cs"/>
                <w:rtl/>
              </w:rPr>
              <w:t>#6</w:t>
            </w:r>
          </w:p>
        </w:tc>
        <w:tc>
          <w:tcPr>
            <w:tcW w:w="0" w:type="auto"/>
          </w:tcPr>
          <w:p w14:paraId="4FD6E44F" w14:textId="77777777" w:rsidR="00F21485" w:rsidRPr="00F21485" w:rsidRDefault="00F21485" w:rsidP="00A46152">
            <w:pPr>
              <w:rPr>
                <w:rtl/>
              </w:rPr>
            </w:pPr>
            <w:r w:rsidRPr="00F21485">
              <w:rPr>
                <w:rFonts w:hint="cs"/>
                <w:rtl/>
              </w:rPr>
              <w:t>#5</w:t>
            </w:r>
          </w:p>
        </w:tc>
        <w:tc>
          <w:tcPr>
            <w:tcW w:w="0" w:type="auto"/>
          </w:tcPr>
          <w:p w14:paraId="02018285" w14:textId="77777777" w:rsidR="00F21485" w:rsidRPr="00F21485" w:rsidRDefault="00F21485" w:rsidP="00A46152">
            <w:pPr>
              <w:rPr>
                <w:rtl/>
              </w:rPr>
            </w:pPr>
            <w:r w:rsidRPr="00F21485">
              <w:rPr>
                <w:rFonts w:hint="cs"/>
                <w:rtl/>
              </w:rPr>
              <w:t>#4</w:t>
            </w:r>
          </w:p>
        </w:tc>
        <w:tc>
          <w:tcPr>
            <w:tcW w:w="0" w:type="auto"/>
          </w:tcPr>
          <w:p w14:paraId="0EF8D74D" w14:textId="77777777" w:rsidR="00F21485" w:rsidRDefault="00F21485" w:rsidP="00A46152">
            <w:pPr>
              <w:rPr>
                <w:rtl/>
              </w:rPr>
            </w:pPr>
            <w:r>
              <w:rPr>
                <w:rFonts w:hint="cs"/>
                <w:rtl/>
              </w:rPr>
              <w:t>#3</w:t>
            </w:r>
          </w:p>
        </w:tc>
        <w:tc>
          <w:tcPr>
            <w:tcW w:w="0" w:type="auto"/>
          </w:tcPr>
          <w:p w14:paraId="7B68542D" w14:textId="77777777" w:rsidR="00F21485" w:rsidRDefault="00F21485" w:rsidP="00A46152">
            <w:pPr>
              <w:rPr>
                <w:rtl/>
              </w:rPr>
            </w:pPr>
            <w:r>
              <w:rPr>
                <w:rFonts w:hint="cs"/>
                <w:rtl/>
              </w:rPr>
              <w:t>#2</w:t>
            </w:r>
          </w:p>
        </w:tc>
        <w:tc>
          <w:tcPr>
            <w:tcW w:w="0" w:type="auto"/>
          </w:tcPr>
          <w:p w14:paraId="6C7243D2" w14:textId="77777777" w:rsidR="00F21485" w:rsidRDefault="00F21485" w:rsidP="00A46152">
            <w:pPr>
              <w:rPr>
                <w:rtl/>
              </w:rPr>
            </w:pPr>
            <w:r>
              <w:rPr>
                <w:rFonts w:hint="cs"/>
                <w:rtl/>
              </w:rPr>
              <w:t>#1</w:t>
            </w:r>
          </w:p>
        </w:tc>
        <w:tc>
          <w:tcPr>
            <w:tcW w:w="0" w:type="auto"/>
          </w:tcPr>
          <w:p w14:paraId="76A0CAB1" w14:textId="77777777" w:rsidR="00F21485" w:rsidRDefault="00F21485" w:rsidP="00A46152">
            <w:pPr>
              <w:rPr>
                <w:rtl/>
              </w:rPr>
            </w:pPr>
            <w:r>
              <w:rPr>
                <w:rFonts w:hint="cs"/>
                <w:rtl/>
              </w:rPr>
              <w:t>#0</w:t>
            </w:r>
          </w:p>
        </w:tc>
      </w:tr>
    </w:tbl>
    <w:p w14:paraId="66B1E3BF" w14:textId="77777777" w:rsidR="00A46152" w:rsidRDefault="00A46152">
      <w:pPr>
        <w:rPr>
          <w:rtl/>
        </w:rPr>
      </w:pPr>
    </w:p>
    <w:p w14:paraId="517AF5D8" w14:textId="77777777" w:rsidR="00A46152" w:rsidRDefault="00A46152">
      <w:pPr>
        <w:rPr>
          <w:rtl/>
        </w:rPr>
      </w:pPr>
    </w:p>
    <w:p w14:paraId="7536490A" w14:textId="77777777" w:rsidR="00A46152" w:rsidRDefault="00A46152">
      <w:pPr>
        <w:rPr>
          <w:rtl/>
        </w:rPr>
      </w:pPr>
    </w:p>
    <w:p w14:paraId="6909ECDF" w14:textId="78B28481" w:rsidR="00F21485" w:rsidRDefault="00F21485">
      <w:pPr>
        <w:rPr>
          <w:rtl/>
        </w:rPr>
      </w:pPr>
      <w:r>
        <w:rPr>
          <w:rFonts w:hint="cs"/>
          <w:rtl/>
        </w:rPr>
        <w:t>מתקיים כי אם נעבו</w:t>
      </w:r>
      <w:r w:rsidR="00CA51E0">
        <w:rPr>
          <w:rFonts w:hint="cs"/>
          <w:rtl/>
        </w:rPr>
        <w:t>ר</w:t>
      </w:r>
      <w:r>
        <w:rPr>
          <w:rFonts w:hint="cs"/>
          <w:rtl/>
        </w:rPr>
        <w:t xml:space="preserve"> על המערך התחתון (</w:t>
      </w:r>
      <w:proofErr w:type="spellStart"/>
      <w:r>
        <w:t>long_arr</w:t>
      </w:r>
      <w:proofErr w:type="spellEnd"/>
      <w:r>
        <w:rPr>
          <w:rFonts w:hint="cs"/>
          <w:rtl/>
        </w:rPr>
        <w:t>), החל בתא #2 בו, בקפיצות בגודל 3, נקבל את סדרת הערכים המצויה במערך הקטן (</w:t>
      </w:r>
      <w:proofErr w:type="spellStart"/>
      <w:r>
        <w:t>short_arr</w:t>
      </w:r>
      <w:proofErr w:type="spellEnd"/>
      <w:r>
        <w:rPr>
          <w:rFonts w:hint="cs"/>
          <w:rtl/>
        </w:rPr>
        <w:t>).</w:t>
      </w:r>
    </w:p>
    <w:p w14:paraId="1041F99F" w14:textId="77777777" w:rsidR="00F21485" w:rsidRDefault="00F21485">
      <w:pPr>
        <w:rPr>
          <w:rtl/>
        </w:rPr>
      </w:pPr>
    </w:p>
    <w:p w14:paraId="3E9D0237" w14:textId="17BFA6C6" w:rsidR="00A46152" w:rsidRDefault="00F21485">
      <w:pPr>
        <w:rPr>
          <w:rtl/>
        </w:rPr>
      </w:pPr>
      <w:proofErr w:type="spellStart"/>
      <w:r>
        <w:rPr>
          <w:rFonts w:hint="cs"/>
          <w:rtl/>
        </w:rPr>
        <w:t>הפונ</w:t>
      </w:r>
      <w:proofErr w:type="spellEnd"/>
      <w:r>
        <w:rPr>
          <w:rFonts w:hint="cs"/>
          <w:rtl/>
        </w:rPr>
        <w:t xml:space="preserve">' תחזיר את מספר התא במערך </w:t>
      </w:r>
      <w:proofErr w:type="spellStart"/>
      <w:r>
        <w:t>long_arr</w:t>
      </w:r>
      <w:proofErr w:type="spellEnd"/>
      <w:r>
        <w:rPr>
          <w:rFonts w:hint="cs"/>
          <w:rtl/>
        </w:rPr>
        <w:t xml:space="preserve"> ממנו יש להתחיל, או 1- אם לא קיים תא כזה.</w:t>
      </w:r>
      <w:r w:rsidR="00CA51E0">
        <w:rPr>
          <w:rFonts w:hint="cs"/>
          <w:rtl/>
        </w:rPr>
        <w:t xml:space="preserve"> (בדוגמה מעל, יוחזר הערך 2)</w:t>
      </w:r>
    </w:p>
    <w:p w14:paraId="286ABBF1" w14:textId="77777777" w:rsidR="00A46152" w:rsidRDefault="00A46152">
      <w:pPr>
        <w:rPr>
          <w:rtl/>
        </w:rPr>
      </w:pPr>
    </w:p>
    <w:p w14:paraId="21B8DCBA" w14:textId="77777777" w:rsidR="00972F73" w:rsidRDefault="00972F73" w:rsidP="00972F73">
      <w:pPr>
        <w:rPr>
          <w:rtl/>
        </w:rPr>
      </w:pPr>
      <w:r>
        <w:rPr>
          <w:rFonts w:hint="cs"/>
          <w:u w:val="single"/>
          <w:rtl/>
        </w:rPr>
        <w:t>סעיף ב' (5 נ')</w:t>
      </w:r>
    </w:p>
    <w:p w14:paraId="4BF88CAF" w14:textId="77777777" w:rsidR="00972F73" w:rsidRPr="00972F73" w:rsidRDefault="00972F73" w:rsidP="00972F73">
      <w:pPr>
        <w:rPr>
          <w:rtl/>
        </w:rPr>
      </w:pPr>
      <w:r w:rsidRPr="00972F73">
        <w:rPr>
          <w:rFonts w:hint="cs"/>
          <w:rtl/>
        </w:rPr>
        <w:t xml:space="preserve">הסבירו מהו זמן הריצה של </w:t>
      </w:r>
      <w:proofErr w:type="spellStart"/>
      <w:r w:rsidRPr="00972F73">
        <w:rPr>
          <w:rFonts w:hint="cs"/>
          <w:rtl/>
        </w:rPr>
        <w:t>הפונ</w:t>
      </w:r>
      <w:proofErr w:type="spellEnd"/>
      <w:r w:rsidRPr="00972F73">
        <w:rPr>
          <w:rFonts w:hint="cs"/>
          <w:rtl/>
        </w:rPr>
        <w:t>' שכתבתם בסעיף א'</w:t>
      </w:r>
    </w:p>
    <w:p w14:paraId="1939E97F" w14:textId="77777777" w:rsidR="00972F73" w:rsidRPr="00972F73" w:rsidRDefault="00972F73" w:rsidP="00972F73">
      <w:pPr>
        <w:rPr>
          <w:u w:val="single"/>
          <w:rtl/>
        </w:rPr>
      </w:pPr>
    </w:p>
    <w:p w14:paraId="5DBF7165" w14:textId="77777777" w:rsidR="00A46152" w:rsidRDefault="00A46152">
      <w:pPr>
        <w:rPr>
          <w:rtl/>
        </w:rPr>
      </w:pPr>
      <w:r>
        <w:rPr>
          <w:rFonts w:hint="cs"/>
          <w:u w:val="single"/>
          <w:rtl/>
        </w:rPr>
        <w:t>הערות:</w:t>
      </w:r>
    </w:p>
    <w:p w14:paraId="146E1BBE" w14:textId="77777777" w:rsidR="00A46152" w:rsidRDefault="00A46152" w:rsidP="00A46152">
      <w:pPr>
        <w:pStyle w:val="a4"/>
        <w:numPr>
          <w:ilvl w:val="0"/>
          <w:numId w:val="1"/>
        </w:numPr>
      </w:pPr>
      <w:r w:rsidRPr="007B5193">
        <w:rPr>
          <w:rFonts w:hint="cs"/>
          <w:b/>
          <w:bCs/>
          <w:rtl/>
        </w:rPr>
        <w:t>הקפידו על המודולאריות</w:t>
      </w:r>
      <w:r>
        <w:rPr>
          <w:rFonts w:hint="cs"/>
          <w:rtl/>
        </w:rPr>
        <w:t>.</w:t>
      </w:r>
    </w:p>
    <w:p w14:paraId="5F2AF8A6" w14:textId="2E6DAA43" w:rsidR="00A46152" w:rsidRDefault="00A46152" w:rsidP="00CA51E0">
      <w:pPr>
        <w:pStyle w:val="a4"/>
        <w:numPr>
          <w:ilvl w:val="0"/>
          <w:numId w:val="1"/>
        </w:numPr>
      </w:pPr>
      <w:r>
        <w:rPr>
          <w:rFonts w:hint="cs"/>
          <w:rtl/>
        </w:rPr>
        <w:t xml:space="preserve">אם במערך </w:t>
      </w:r>
      <w:proofErr w:type="spellStart"/>
      <w:r w:rsidR="0096463B">
        <w:t>long_arr</w:t>
      </w:r>
      <w:proofErr w:type="spellEnd"/>
      <w:r w:rsidR="0096463B">
        <w:rPr>
          <w:rFonts w:hint="cs"/>
          <w:rtl/>
        </w:rPr>
        <w:t xml:space="preserve"> קיים</w:t>
      </w:r>
      <w:r>
        <w:rPr>
          <w:rFonts w:hint="cs"/>
          <w:rtl/>
        </w:rPr>
        <w:t xml:space="preserve"> יותר </w:t>
      </w:r>
      <w:r w:rsidR="0096463B">
        <w:rPr>
          <w:rFonts w:hint="cs"/>
          <w:rtl/>
        </w:rPr>
        <w:t>מתא אחד כנדרש, אזי יש להחזיר את הראשון מבין התאים</w:t>
      </w:r>
    </w:p>
    <w:p w14:paraId="0E91F417" w14:textId="77777777" w:rsidR="00A46152" w:rsidRDefault="00A46152" w:rsidP="00A46152">
      <w:pPr>
        <w:rPr>
          <w:rtl/>
        </w:rPr>
      </w:pPr>
    </w:p>
    <w:p w14:paraId="7D08C1F0" w14:textId="77777777" w:rsidR="00535536" w:rsidRDefault="00535536">
      <w:pPr>
        <w:bidi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br w:type="page"/>
      </w:r>
    </w:p>
    <w:p w14:paraId="104DCC88" w14:textId="05044268" w:rsidR="00A46152" w:rsidRDefault="00A46152" w:rsidP="00CA51E0">
      <w:r>
        <w:rPr>
          <w:rFonts w:hint="cs"/>
          <w:b/>
          <w:bCs/>
          <w:u w:val="single"/>
          <w:rtl/>
        </w:rPr>
        <w:lastRenderedPageBreak/>
        <w:t xml:space="preserve">שאלה </w:t>
      </w:r>
      <w:r w:rsidR="00CA51E0">
        <w:rPr>
          <w:rFonts w:hint="cs"/>
          <w:b/>
          <w:bCs/>
          <w:u w:val="single"/>
          <w:rtl/>
        </w:rPr>
        <w:t>#2</w:t>
      </w:r>
      <w:r>
        <w:rPr>
          <w:rFonts w:hint="cs"/>
          <w:b/>
          <w:bCs/>
          <w:u w:val="single"/>
          <w:rtl/>
        </w:rPr>
        <w:t xml:space="preserve"> (3</w:t>
      </w:r>
      <w:r w:rsidR="00051CA3">
        <w:rPr>
          <w:rFonts w:hint="cs"/>
          <w:b/>
          <w:bCs/>
          <w:u w:val="single"/>
          <w:rtl/>
        </w:rPr>
        <w:t>5</w:t>
      </w:r>
      <w:r>
        <w:rPr>
          <w:rFonts w:hint="cs"/>
          <w:b/>
          <w:bCs/>
          <w:u w:val="single"/>
          <w:rtl/>
        </w:rPr>
        <w:t xml:space="preserve"> נ')</w:t>
      </w:r>
      <w:r w:rsidR="00623C7A">
        <w:rPr>
          <w:rFonts w:hint="cs"/>
          <w:rtl/>
        </w:rPr>
        <w:t xml:space="preserve"> </w:t>
      </w:r>
    </w:p>
    <w:p w14:paraId="13AC3D66" w14:textId="77777777" w:rsidR="00051CA3" w:rsidRPr="00972F73" w:rsidRDefault="00051CA3" w:rsidP="00051CA3">
      <w:pPr>
        <w:rPr>
          <w:u w:val="single"/>
          <w:rtl/>
        </w:rPr>
      </w:pPr>
      <w:r>
        <w:rPr>
          <w:rFonts w:hint="cs"/>
          <w:u w:val="single"/>
          <w:rtl/>
        </w:rPr>
        <w:t>סעיף א' (30 נ')</w:t>
      </w:r>
    </w:p>
    <w:p w14:paraId="79A64830" w14:textId="710D8D06" w:rsidR="00401A22" w:rsidRDefault="00AD0C44" w:rsidP="00401A22">
      <w:pPr>
        <w:rPr>
          <w:rtl/>
        </w:rPr>
      </w:pPr>
      <w:r>
        <w:rPr>
          <w:rFonts w:hint="cs"/>
          <w:rtl/>
        </w:rPr>
        <w:t xml:space="preserve">כתבו </w:t>
      </w:r>
      <w:proofErr w:type="spellStart"/>
      <w:r>
        <w:rPr>
          <w:rFonts w:hint="cs"/>
          <w:rtl/>
        </w:rPr>
        <w:t>פונ</w:t>
      </w:r>
      <w:proofErr w:type="spellEnd"/>
      <w:r>
        <w:rPr>
          <w:rFonts w:hint="cs"/>
          <w:rtl/>
        </w:rPr>
        <w:t xml:space="preserve">' המקבלת מערך דו ממדי של מספרים שלמים (בן </w:t>
      </w:r>
      <w:r>
        <w:rPr>
          <w:rFonts w:hint="cs"/>
        </w:rPr>
        <w:t>ROWS</w:t>
      </w:r>
      <w:r>
        <w:rPr>
          <w:rFonts w:hint="cs"/>
          <w:rtl/>
        </w:rPr>
        <w:t xml:space="preserve"> שורות ו: </w:t>
      </w:r>
      <w:r>
        <w:rPr>
          <w:rFonts w:hint="cs"/>
        </w:rPr>
        <w:t>COLS</w:t>
      </w:r>
      <w:r>
        <w:rPr>
          <w:rFonts w:hint="cs"/>
          <w:rtl/>
        </w:rPr>
        <w:t xml:space="preserve"> עמודות) הכולל כבר נתונים</w:t>
      </w:r>
      <w:r w:rsidR="00B2798C">
        <w:rPr>
          <w:rFonts w:hint="cs"/>
          <w:rtl/>
        </w:rPr>
        <w:t xml:space="preserve"> (ופרמטרים נוספים על-פי שיקול דעתכם)</w:t>
      </w:r>
      <w:r>
        <w:rPr>
          <w:rFonts w:hint="cs"/>
          <w:rtl/>
        </w:rPr>
        <w:t>.</w:t>
      </w:r>
    </w:p>
    <w:p w14:paraId="2FE81112" w14:textId="77777777" w:rsidR="00B2798C" w:rsidRDefault="00B2798C" w:rsidP="00401A22">
      <w:pPr>
        <w:rPr>
          <w:rtl/>
        </w:rPr>
      </w:pPr>
    </w:p>
    <w:p w14:paraId="16A727FC" w14:textId="53D24A3A" w:rsidR="00B2798C" w:rsidRDefault="00B2798C" w:rsidP="00B2798C">
      <w:pPr>
        <w:rPr>
          <w:rFonts w:ascii="Arial" w:hAnsi="Arial" w:cs="Arial"/>
        </w:rPr>
      </w:pPr>
      <w:r>
        <w:rPr>
          <w:rFonts w:ascii="Arial" w:hAnsi="Arial" w:cs="Arial"/>
          <w:rtl/>
        </w:rPr>
        <w:t>על הפונקציה לחשב עבור כל שורה ושורה מהו</w:t>
      </w:r>
      <w:r>
        <w:rPr>
          <w:rFonts w:hint="cs"/>
          <w:sz w:val="14"/>
          <w:szCs w:val="14"/>
          <w:rtl/>
        </w:rPr>
        <w:t>  </w:t>
      </w:r>
      <w:r>
        <w:rPr>
          <w:rFonts w:ascii="Arial" w:hAnsi="Arial" w:cs="Arial"/>
          <w:rtl/>
        </w:rPr>
        <w:t>הערך שמופיע בשורה הכי הרבה פעמים ('הערך השכיח' באותה שורה) וכמה פעמים הוא מופיע בשורה. </w:t>
      </w:r>
    </w:p>
    <w:p w14:paraId="45766471" w14:textId="5663501B" w:rsidR="00C045AE" w:rsidRDefault="00C045AE" w:rsidP="002E508D">
      <w:pPr>
        <w:pStyle w:val="a4"/>
        <w:numPr>
          <w:ilvl w:val="0"/>
          <w:numId w:val="14"/>
        </w:numPr>
        <w:rPr>
          <w:rtl/>
        </w:rPr>
      </w:pPr>
      <w:r>
        <w:rPr>
          <w:rFonts w:hint="cs"/>
          <w:rtl/>
        </w:rPr>
        <w:t>הפונקציה תכתוב לפלט מידע עבור חלק מהשורות</w:t>
      </w:r>
      <w:r w:rsidR="00B07785">
        <w:rPr>
          <w:rFonts w:hint="cs"/>
          <w:rtl/>
        </w:rPr>
        <w:t>.</w:t>
      </w:r>
    </w:p>
    <w:p w14:paraId="497BD62F" w14:textId="77777777" w:rsidR="00B07785" w:rsidRDefault="00B07785" w:rsidP="002E508D">
      <w:pPr>
        <w:pStyle w:val="a4"/>
        <w:numPr>
          <w:ilvl w:val="0"/>
          <w:numId w:val="14"/>
        </w:numPr>
        <w:rPr>
          <w:rtl/>
        </w:rPr>
      </w:pPr>
      <w:r>
        <w:rPr>
          <w:rFonts w:hint="cs"/>
          <w:rtl/>
        </w:rPr>
        <w:t xml:space="preserve">המידע שנכתב עבור שורה מסוימת יכלול את המידע </w:t>
      </w:r>
      <w:r w:rsidRPr="00B07785">
        <w:rPr>
          <w:rFonts w:ascii="Arial" w:hAnsi="Arial" w:cs="Arial"/>
          <w:rtl/>
        </w:rPr>
        <w:t>באופן הבא:</w:t>
      </w:r>
    </w:p>
    <w:p w14:paraId="2ED4A204" w14:textId="77777777" w:rsidR="00B07785" w:rsidRDefault="00B07785" w:rsidP="002E508D">
      <w:pPr>
        <w:pStyle w:val="gmail-msolistparagraph"/>
        <w:bidi/>
        <w:spacing w:before="0" w:beforeAutospacing="0" w:after="0" w:afterAutospacing="0"/>
        <w:ind w:left="720"/>
        <w:jc w:val="both"/>
        <w:rPr>
          <w:rFonts w:ascii="Calibri" w:hAnsi="Calibri"/>
          <w:sz w:val="22"/>
          <w:szCs w:val="22"/>
          <w:rtl/>
        </w:rPr>
      </w:pPr>
      <w:r>
        <w:rPr>
          <w:rFonts w:ascii="Arial" w:hAnsi="Arial" w:cs="Arial"/>
          <w:sz w:val="22"/>
          <w:szCs w:val="22"/>
          <w:rtl/>
        </w:rPr>
        <w:t>א.</w:t>
      </w:r>
      <w:r>
        <w:rPr>
          <w:rFonts w:hint="cs"/>
          <w:sz w:val="14"/>
          <w:szCs w:val="14"/>
          <w:rtl/>
        </w:rPr>
        <w:t xml:space="preserve">      </w:t>
      </w:r>
      <w:r>
        <w:rPr>
          <w:rFonts w:ascii="Arial" w:hAnsi="Arial" w:cs="Arial"/>
          <w:sz w:val="22"/>
          <w:szCs w:val="22"/>
          <w:rtl/>
        </w:rPr>
        <w:t>מספר השורה.</w:t>
      </w:r>
    </w:p>
    <w:p w14:paraId="2E583E3C" w14:textId="77777777" w:rsidR="00B07785" w:rsidRDefault="00B07785" w:rsidP="002E508D">
      <w:pPr>
        <w:pStyle w:val="gmail-msolistparagraph"/>
        <w:bidi/>
        <w:spacing w:before="0" w:beforeAutospacing="0" w:after="0" w:afterAutospacing="0"/>
        <w:ind w:left="720"/>
        <w:jc w:val="both"/>
        <w:rPr>
          <w:rFonts w:ascii="Calibri" w:hAnsi="Calibri"/>
          <w:sz w:val="22"/>
          <w:szCs w:val="22"/>
          <w:rtl/>
        </w:rPr>
      </w:pPr>
      <w:r>
        <w:rPr>
          <w:rFonts w:ascii="Arial" w:hAnsi="Arial" w:cs="Arial"/>
          <w:sz w:val="22"/>
          <w:szCs w:val="22"/>
          <w:rtl/>
        </w:rPr>
        <w:t>ב.</w:t>
      </w:r>
      <w:r>
        <w:rPr>
          <w:rFonts w:hint="cs"/>
          <w:sz w:val="14"/>
          <w:szCs w:val="14"/>
          <w:rtl/>
        </w:rPr>
        <w:t xml:space="preserve">      </w:t>
      </w:r>
      <w:r>
        <w:rPr>
          <w:rFonts w:ascii="Arial" w:hAnsi="Arial" w:cs="Arial"/>
          <w:sz w:val="22"/>
          <w:szCs w:val="22"/>
          <w:rtl/>
        </w:rPr>
        <w:t>הערך השכיח בשורה.</w:t>
      </w:r>
    </w:p>
    <w:p w14:paraId="3B050AEE" w14:textId="3C6A3416" w:rsidR="00B07785" w:rsidRPr="002E508D" w:rsidRDefault="00B07785" w:rsidP="002E508D">
      <w:pPr>
        <w:pStyle w:val="gmail-msolistparagraph"/>
        <w:bidi/>
        <w:spacing w:before="0" w:beforeAutospacing="0" w:after="0" w:afterAutospacing="0"/>
        <w:ind w:left="720"/>
        <w:jc w:val="both"/>
        <w:rPr>
          <w:rFonts w:ascii="Calibri" w:hAnsi="Calibri"/>
          <w:rtl/>
        </w:rPr>
      </w:pPr>
      <w:r>
        <w:rPr>
          <w:rFonts w:ascii="Arial" w:hAnsi="Arial" w:cs="Arial"/>
          <w:sz w:val="22"/>
          <w:szCs w:val="22"/>
          <w:rtl/>
        </w:rPr>
        <w:t>ג.</w:t>
      </w:r>
      <w:r>
        <w:rPr>
          <w:rFonts w:hint="cs"/>
          <w:sz w:val="14"/>
          <w:szCs w:val="14"/>
          <w:rtl/>
        </w:rPr>
        <w:t xml:space="preserve">       </w:t>
      </w:r>
      <w:r>
        <w:rPr>
          <w:rFonts w:ascii="Arial" w:hAnsi="Arial" w:cs="Arial"/>
          <w:sz w:val="22"/>
          <w:szCs w:val="22"/>
          <w:rtl/>
        </w:rPr>
        <w:t>כמה פעמים הערך השכיח מופיע בשורה.</w:t>
      </w:r>
    </w:p>
    <w:p w14:paraId="70FC8731" w14:textId="0C6680B9" w:rsidR="00B2798C" w:rsidRPr="00B07785" w:rsidRDefault="00B07785" w:rsidP="002E508D">
      <w:pPr>
        <w:pStyle w:val="a4"/>
        <w:numPr>
          <w:ilvl w:val="0"/>
          <w:numId w:val="14"/>
        </w:numPr>
        <w:rPr>
          <w:rFonts w:ascii="Calibri" w:hAnsi="Calibri"/>
          <w:rtl/>
        </w:rPr>
      </w:pPr>
      <w:r>
        <w:rPr>
          <w:rFonts w:hint="cs"/>
          <w:rtl/>
        </w:rPr>
        <w:t xml:space="preserve">המידע לגבי שורה </w:t>
      </w:r>
      <w:r w:rsidR="00B2798C" w:rsidRPr="00B07785">
        <w:rPr>
          <w:rFonts w:ascii="Arial" w:hAnsi="Arial" w:cs="Arial"/>
          <w:rtl/>
        </w:rPr>
        <w:t xml:space="preserve">ספציפית </w:t>
      </w:r>
      <w:r>
        <w:rPr>
          <w:rFonts w:ascii="Arial" w:hAnsi="Arial" w:cs="Arial" w:hint="cs"/>
          <w:rtl/>
        </w:rPr>
        <w:t xml:space="preserve">נכתב </w:t>
      </w:r>
      <w:r w:rsidRPr="002E508D">
        <w:rPr>
          <w:rFonts w:ascii="Arial" w:hAnsi="Arial" w:cs="Arial" w:hint="cs"/>
          <w:b/>
          <w:bCs/>
          <w:rtl/>
        </w:rPr>
        <w:t>רק</w:t>
      </w:r>
      <w:r w:rsidRPr="002E508D">
        <w:rPr>
          <w:rFonts w:ascii="Arial" w:hAnsi="Arial" w:cs="Arial"/>
          <w:b/>
          <w:bCs/>
          <w:rtl/>
        </w:rPr>
        <w:t xml:space="preserve"> אם היא </w:t>
      </w:r>
      <w:r w:rsidR="00B2798C" w:rsidRPr="002E508D">
        <w:rPr>
          <w:rFonts w:ascii="Arial" w:hAnsi="Arial" w:cs="Arial"/>
          <w:b/>
          <w:bCs/>
          <w:rtl/>
        </w:rPr>
        <w:t>מקיימת</w:t>
      </w:r>
      <w:r w:rsidR="00B2798C" w:rsidRPr="00B07785">
        <w:rPr>
          <w:rFonts w:ascii="Arial" w:hAnsi="Arial" w:cs="Arial"/>
          <w:rtl/>
        </w:rPr>
        <w:t> שהערך השכיח בשורה לא מופיע מספר גדול יותר של פעמים בשורה אחרת כלשהי</w:t>
      </w:r>
      <w:ins w:id="0" w:author="Tzvi Melamed" w:date="2019-01-22T17:55:00Z">
        <w:r>
          <w:rPr>
            <w:rFonts w:ascii="Arial" w:hAnsi="Arial" w:cs="Arial" w:hint="cs"/>
            <w:rtl/>
          </w:rPr>
          <w:t>.</w:t>
        </w:r>
      </w:ins>
    </w:p>
    <w:p w14:paraId="22DB45A2" w14:textId="77777777" w:rsidR="00B2798C" w:rsidRDefault="00B2798C" w:rsidP="00B2798C">
      <w:pPr>
        <w:pStyle w:val="gmail-msolistparagraph"/>
        <w:bidi/>
        <w:spacing w:before="0" w:beforeAutospacing="0" w:after="0" w:afterAutospacing="0"/>
        <w:ind w:left="360"/>
        <w:jc w:val="both"/>
        <w:rPr>
          <w:rFonts w:ascii="Calibri" w:hAnsi="Calibri"/>
          <w:sz w:val="22"/>
          <w:szCs w:val="22"/>
          <w:rtl/>
        </w:rPr>
      </w:pPr>
    </w:p>
    <w:p w14:paraId="510B21CE" w14:textId="44CDE310" w:rsidR="00B2798C" w:rsidRDefault="00B2798C" w:rsidP="00B2798C">
      <w:r>
        <w:rPr>
          <w:rFonts w:ascii="Arial" w:hAnsi="Arial" w:cs="Arial"/>
          <w:rtl/>
        </w:rPr>
        <w:t>לדוגמה במערך</w:t>
      </w:r>
      <w:r>
        <w:rPr>
          <w:rFonts w:ascii="Arial" w:hAnsi="Arial" w:cs="Arial" w:hint="cs"/>
          <w:rtl/>
        </w:rPr>
        <w:t xml:space="preserve"> הבא</w:t>
      </w:r>
      <w:r>
        <w:rPr>
          <w:rFonts w:ascii="Arial" w:hAnsi="Arial" w:cs="Arial"/>
          <w:rtl/>
        </w:rPr>
        <w:t xml:space="preserve">: </w:t>
      </w:r>
    </w:p>
    <w:p w14:paraId="1C869AAC" w14:textId="1703544E" w:rsidR="00B2798C" w:rsidRDefault="00B2798C" w:rsidP="00B2798C">
      <w:pPr>
        <w:rPr>
          <w:rtl/>
        </w:rPr>
      </w:pPr>
    </w:p>
    <w:p w14:paraId="4D30FD67" w14:textId="74E3BCF9" w:rsidR="008454A6" w:rsidRDefault="008454A6" w:rsidP="00AD0C44">
      <w:pPr>
        <w:rPr>
          <w:rtl/>
        </w:rPr>
      </w:pPr>
    </w:p>
    <w:tbl>
      <w:tblPr>
        <w:tblStyle w:val="a3"/>
        <w:bidiVisual/>
        <w:tblW w:w="0" w:type="auto"/>
        <w:tblInd w:w="1445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372"/>
        <w:gridCol w:w="372"/>
        <w:gridCol w:w="528"/>
        <w:gridCol w:w="528"/>
      </w:tblGrid>
      <w:tr w:rsidR="008454A6" w14:paraId="17E81163" w14:textId="77777777" w:rsidTr="00503F9A">
        <w:tc>
          <w:tcPr>
            <w:tcW w:w="0" w:type="auto"/>
          </w:tcPr>
          <w:p w14:paraId="3BFDF6AD" w14:textId="1AC113FB" w:rsidR="008454A6" w:rsidRDefault="008454A6" w:rsidP="00AD0C44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0" w:type="auto"/>
          </w:tcPr>
          <w:p w14:paraId="18ED1ED8" w14:textId="7C2850AF" w:rsidR="008454A6" w:rsidRDefault="008454A6" w:rsidP="00AD0C44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0" w:type="auto"/>
          </w:tcPr>
          <w:p w14:paraId="5BC50FB2" w14:textId="31AC34DF" w:rsidR="008454A6" w:rsidRDefault="008454A6" w:rsidP="00AD0C44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0" w:type="auto"/>
          </w:tcPr>
          <w:p w14:paraId="31F80797" w14:textId="36752D0C" w:rsidR="008454A6" w:rsidRDefault="008454A6" w:rsidP="00AD0C44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0" w:type="auto"/>
          </w:tcPr>
          <w:p w14:paraId="1348033A" w14:textId="0C412E30" w:rsidR="008454A6" w:rsidRDefault="008454A6" w:rsidP="00AD0C44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0" w:type="auto"/>
          </w:tcPr>
          <w:p w14:paraId="4CB0739A" w14:textId="24D97B57" w:rsidR="008454A6" w:rsidRPr="00BC3B11" w:rsidRDefault="008454A6" w:rsidP="00AD0C44">
            <w:pPr>
              <w:rPr>
                <w:b/>
                <w:bCs/>
                <w:sz w:val="28"/>
                <w:szCs w:val="28"/>
                <w:rtl/>
              </w:rPr>
            </w:pPr>
            <w:r w:rsidRPr="00BC3B11">
              <w:rPr>
                <w:rFonts w:hint="cs"/>
                <w:b/>
                <w:bCs/>
                <w:sz w:val="28"/>
                <w:szCs w:val="28"/>
                <w:rtl/>
              </w:rPr>
              <w:t>17</w:t>
            </w:r>
          </w:p>
        </w:tc>
        <w:tc>
          <w:tcPr>
            <w:tcW w:w="0" w:type="auto"/>
          </w:tcPr>
          <w:p w14:paraId="284FC93E" w14:textId="764DAA34" w:rsidR="008454A6" w:rsidRPr="00BC3B11" w:rsidRDefault="008454A6" w:rsidP="00AD0C44">
            <w:pPr>
              <w:rPr>
                <w:b/>
                <w:bCs/>
                <w:sz w:val="28"/>
                <w:szCs w:val="28"/>
                <w:rtl/>
              </w:rPr>
            </w:pPr>
            <w:r w:rsidRPr="00BC3B11">
              <w:rPr>
                <w:rFonts w:hint="cs"/>
                <w:b/>
                <w:bCs/>
                <w:sz w:val="28"/>
                <w:szCs w:val="28"/>
                <w:rtl/>
              </w:rPr>
              <w:t>17</w:t>
            </w:r>
          </w:p>
        </w:tc>
      </w:tr>
      <w:tr w:rsidR="008454A6" w14:paraId="4899FD0A" w14:textId="77777777" w:rsidTr="00503F9A">
        <w:tc>
          <w:tcPr>
            <w:tcW w:w="0" w:type="auto"/>
          </w:tcPr>
          <w:p w14:paraId="3CEFCFD7" w14:textId="132372BF" w:rsidR="008454A6" w:rsidRPr="00BC3B11" w:rsidRDefault="008454A6" w:rsidP="00AD0C44">
            <w:pPr>
              <w:rPr>
                <w:b/>
                <w:bCs/>
                <w:rtl/>
              </w:rPr>
            </w:pPr>
            <w:r w:rsidRPr="00BC3B11">
              <w:rPr>
                <w:rFonts w:hint="cs"/>
                <w:b/>
                <w:bCs/>
                <w:rtl/>
              </w:rPr>
              <w:t>17</w:t>
            </w:r>
          </w:p>
        </w:tc>
        <w:tc>
          <w:tcPr>
            <w:tcW w:w="0" w:type="auto"/>
          </w:tcPr>
          <w:p w14:paraId="570552E1" w14:textId="5E9436D7" w:rsidR="008454A6" w:rsidRPr="00BC3B11" w:rsidRDefault="008454A6" w:rsidP="00AD0C44">
            <w:pPr>
              <w:rPr>
                <w:b/>
                <w:bCs/>
                <w:rtl/>
              </w:rPr>
            </w:pPr>
            <w:r w:rsidRPr="00BC3B11">
              <w:rPr>
                <w:rFonts w:hint="cs"/>
                <w:b/>
                <w:bCs/>
                <w:rtl/>
              </w:rPr>
              <w:t>17</w:t>
            </w:r>
          </w:p>
        </w:tc>
        <w:tc>
          <w:tcPr>
            <w:tcW w:w="0" w:type="auto"/>
          </w:tcPr>
          <w:p w14:paraId="02497189" w14:textId="243B7E1D" w:rsidR="008454A6" w:rsidRPr="00BC3B11" w:rsidRDefault="008454A6" w:rsidP="00AD0C44">
            <w:pPr>
              <w:rPr>
                <w:b/>
                <w:bCs/>
                <w:rtl/>
              </w:rPr>
            </w:pPr>
            <w:r w:rsidRPr="00BC3B11">
              <w:rPr>
                <w:rFonts w:hint="cs"/>
                <w:b/>
                <w:bCs/>
                <w:rtl/>
              </w:rPr>
              <w:t>17</w:t>
            </w:r>
          </w:p>
        </w:tc>
        <w:tc>
          <w:tcPr>
            <w:tcW w:w="0" w:type="auto"/>
          </w:tcPr>
          <w:p w14:paraId="5695488B" w14:textId="1961DD1A" w:rsidR="008454A6" w:rsidRPr="00BC3B11" w:rsidRDefault="008454A6" w:rsidP="00AD0C44">
            <w:pPr>
              <w:rPr>
                <w:b/>
                <w:bCs/>
                <w:sz w:val="28"/>
                <w:szCs w:val="28"/>
                <w:rtl/>
              </w:rPr>
            </w:pPr>
            <w:r w:rsidRPr="00BC3B11">
              <w:rPr>
                <w:rFonts w:hint="cs"/>
                <w:b/>
                <w:bCs/>
                <w:sz w:val="28"/>
                <w:szCs w:val="28"/>
                <w:rtl/>
              </w:rPr>
              <w:t>9</w:t>
            </w:r>
          </w:p>
        </w:tc>
        <w:tc>
          <w:tcPr>
            <w:tcW w:w="0" w:type="auto"/>
          </w:tcPr>
          <w:p w14:paraId="380CEA0B" w14:textId="5A6BFB9F" w:rsidR="008454A6" w:rsidRPr="00BC3B11" w:rsidRDefault="008454A6" w:rsidP="00AD0C44">
            <w:pPr>
              <w:rPr>
                <w:b/>
                <w:bCs/>
                <w:sz w:val="28"/>
                <w:szCs w:val="28"/>
                <w:rtl/>
              </w:rPr>
            </w:pPr>
            <w:r w:rsidRPr="00BC3B11">
              <w:rPr>
                <w:rFonts w:hint="cs"/>
                <w:b/>
                <w:bCs/>
                <w:sz w:val="28"/>
                <w:szCs w:val="28"/>
                <w:rtl/>
              </w:rPr>
              <w:t>9</w:t>
            </w:r>
          </w:p>
        </w:tc>
        <w:tc>
          <w:tcPr>
            <w:tcW w:w="0" w:type="auto"/>
          </w:tcPr>
          <w:p w14:paraId="627B87E7" w14:textId="7BA0E00B" w:rsidR="008454A6" w:rsidRPr="00BC3B11" w:rsidRDefault="008454A6" w:rsidP="00AD0C44">
            <w:pPr>
              <w:rPr>
                <w:b/>
                <w:bCs/>
                <w:sz w:val="28"/>
                <w:szCs w:val="28"/>
                <w:rtl/>
              </w:rPr>
            </w:pPr>
            <w:r w:rsidRPr="00BC3B11">
              <w:rPr>
                <w:rFonts w:hint="cs"/>
                <w:b/>
                <w:bCs/>
                <w:sz w:val="28"/>
                <w:szCs w:val="28"/>
                <w:rtl/>
              </w:rPr>
              <w:t>9</w:t>
            </w:r>
          </w:p>
        </w:tc>
        <w:tc>
          <w:tcPr>
            <w:tcW w:w="0" w:type="auto"/>
          </w:tcPr>
          <w:p w14:paraId="381995F0" w14:textId="65C00BAB" w:rsidR="008454A6" w:rsidRPr="00BC3B11" w:rsidRDefault="008454A6" w:rsidP="00AD0C44">
            <w:pPr>
              <w:rPr>
                <w:b/>
                <w:bCs/>
                <w:sz w:val="28"/>
                <w:szCs w:val="28"/>
                <w:rtl/>
              </w:rPr>
            </w:pPr>
            <w:r w:rsidRPr="00BC3B11">
              <w:rPr>
                <w:rFonts w:hint="cs"/>
                <w:b/>
                <w:bCs/>
                <w:sz w:val="28"/>
                <w:szCs w:val="28"/>
                <w:rtl/>
              </w:rPr>
              <w:t>9</w:t>
            </w:r>
          </w:p>
        </w:tc>
      </w:tr>
      <w:tr w:rsidR="008454A6" w14:paraId="75D8D71B" w14:textId="77777777" w:rsidTr="00503F9A">
        <w:tc>
          <w:tcPr>
            <w:tcW w:w="0" w:type="auto"/>
          </w:tcPr>
          <w:p w14:paraId="568D5534" w14:textId="138C7AC3" w:rsidR="008454A6" w:rsidRDefault="008454A6" w:rsidP="00AD0C44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0" w:type="auto"/>
          </w:tcPr>
          <w:p w14:paraId="070A8D4D" w14:textId="0F4E43F0" w:rsidR="008454A6" w:rsidRDefault="008454A6" w:rsidP="00AD0C44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0" w:type="auto"/>
          </w:tcPr>
          <w:p w14:paraId="3ADB7B8B" w14:textId="48911166" w:rsidR="008454A6" w:rsidRDefault="008454A6" w:rsidP="00AD0C44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0" w:type="auto"/>
          </w:tcPr>
          <w:p w14:paraId="111F62A9" w14:textId="00554D47" w:rsidR="008454A6" w:rsidRDefault="008454A6" w:rsidP="00AD0C44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0" w:type="auto"/>
          </w:tcPr>
          <w:p w14:paraId="7C1894BB" w14:textId="2092CA5D" w:rsidR="008454A6" w:rsidRPr="00BC3B11" w:rsidRDefault="008454A6" w:rsidP="00AD0C44">
            <w:pPr>
              <w:rPr>
                <w:b/>
                <w:bCs/>
                <w:sz w:val="28"/>
                <w:szCs w:val="28"/>
                <w:rtl/>
              </w:rPr>
            </w:pPr>
            <w:r w:rsidRPr="00BC3B11">
              <w:rPr>
                <w:rFonts w:hint="cs"/>
                <w:b/>
                <w:bCs/>
                <w:sz w:val="28"/>
                <w:szCs w:val="28"/>
                <w:rtl/>
              </w:rPr>
              <w:t>9</w:t>
            </w:r>
          </w:p>
        </w:tc>
        <w:tc>
          <w:tcPr>
            <w:tcW w:w="0" w:type="auto"/>
          </w:tcPr>
          <w:p w14:paraId="560EB1A2" w14:textId="3A6A20E9" w:rsidR="008454A6" w:rsidRPr="00BC3B11" w:rsidRDefault="008454A6" w:rsidP="00AD0C44">
            <w:pPr>
              <w:rPr>
                <w:b/>
                <w:bCs/>
                <w:sz w:val="28"/>
                <w:szCs w:val="28"/>
                <w:rtl/>
              </w:rPr>
            </w:pPr>
            <w:r w:rsidRPr="00BC3B11">
              <w:rPr>
                <w:rFonts w:hint="cs"/>
                <w:b/>
                <w:bCs/>
                <w:sz w:val="28"/>
                <w:szCs w:val="28"/>
                <w:rtl/>
              </w:rPr>
              <w:t>9</w:t>
            </w:r>
          </w:p>
        </w:tc>
        <w:tc>
          <w:tcPr>
            <w:tcW w:w="0" w:type="auto"/>
          </w:tcPr>
          <w:p w14:paraId="0CC17CAE" w14:textId="147D5D4B" w:rsidR="008454A6" w:rsidRPr="00BC3B11" w:rsidRDefault="008454A6" w:rsidP="00AD0C44">
            <w:pPr>
              <w:rPr>
                <w:b/>
                <w:bCs/>
                <w:sz w:val="28"/>
                <w:szCs w:val="28"/>
                <w:rtl/>
              </w:rPr>
            </w:pPr>
            <w:r w:rsidRPr="00BC3B11">
              <w:rPr>
                <w:rFonts w:hint="cs"/>
                <w:b/>
                <w:bCs/>
                <w:sz w:val="28"/>
                <w:szCs w:val="28"/>
                <w:rtl/>
              </w:rPr>
              <w:t>9</w:t>
            </w:r>
          </w:p>
        </w:tc>
      </w:tr>
      <w:tr w:rsidR="00B07785" w14:paraId="71EDE8D9" w14:textId="77777777" w:rsidTr="00503F9A">
        <w:tc>
          <w:tcPr>
            <w:tcW w:w="0" w:type="auto"/>
          </w:tcPr>
          <w:p w14:paraId="3022048B" w14:textId="4F0ABA4D" w:rsidR="00B07785" w:rsidRDefault="00B07785" w:rsidP="00AD0C44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0" w:type="auto"/>
          </w:tcPr>
          <w:p w14:paraId="241515D3" w14:textId="699A0458" w:rsidR="00B07785" w:rsidRDefault="00B07785" w:rsidP="00AD0C44">
            <w:pPr>
              <w:rPr>
                <w:rtl/>
              </w:rPr>
            </w:pPr>
            <w:r w:rsidRPr="002E508D">
              <w:rPr>
                <w:b/>
                <w:bCs/>
                <w:sz w:val="28"/>
                <w:szCs w:val="28"/>
                <w:rtl/>
              </w:rPr>
              <w:t>6</w:t>
            </w:r>
          </w:p>
        </w:tc>
        <w:tc>
          <w:tcPr>
            <w:tcW w:w="0" w:type="auto"/>
          </w:tcPr>
          <w:p w14:paraId="57F30483" w14:textId="54A5A525" w:rsidR="00B07785" w:rsidRPr="002E508D" w:rsidRDefault="00B07785" w:rsidP="00AD0C44">
            <w:pPr>
              <w:rPr>
                <w:b/>
                <w:bCs/>
                <w:rtl/>
              </w:rPr>
            </w:pPr>
            <w:r w:rsidRPr="002E508D">
              <w:rPr>
                <w:b/>
                <w:bCs/>
                <w:rtl/>
              </w:rPr>
              <w:t>6</w:t>
            </w:r>
          </w:p>
        </w:tc>
        <w:tc>
          <w:tcPr>
            <w:tcW w:w="0" w:type="auto"/>
          </w:tcPr>
          <w:p w14:paraId="2100ECA9" w14:textId="71BD5BF9" w:rsidR="00B07785" w:rsidRDefault="00B07785" w:rsidP="00AD0C44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0" w:type="auto"/>
          </w:tcPr>
          <w:p w14:paraId="3B83C56B" w14:textId="087E5001" w:rsidR="00B07785" w:rsidRPr="00BC3B11" w:rsidRDefault="00B07785" w:rsidP="00AD0C44">
            <w:pPr>
              <w:rPr>
                <w:b/>
                <w:bCs/>
                <w:sz w:val="28"/>
                <w:szCs w:val="28"/>
                <w:rtl/>
              </w:rPr>
            </w:pPr>
            <w:r w:rsidRPr="002E508D">
              <w:rPr>
                <w:rtl/>
              </w:rPr>
              <w:t>5</w:t>
            </w:r>
          </w:p>
        </w:tc>
        <w:tc>
          <w:tcPr>
            <w:tcW w:w="0" w:type="auto"/>
          </w:tcPr>
          <w:p w14:paraId="49397249" w14:textId="70CFE33E" w:rsidR="00B07785" w:rsidRPr="00BC3B11" w:rsidRDefault="00B07785" w:rsidP="00AD0C44">
            <w:pPr>
              <w:rPr>
                <w:b/>
                <w:bCs/>
                <w:sz w:val="28"/>
                <w:szCs w:val="28"/>
                <w:rtl/>
              </w:rPr>
            </w:pPr>
            <w:r w:rsidRPr="002E508D">
              <w:rPr>
                <w:rtl/>
              </w:rPr>
              <w:t>4</w:t>
            </w:r>
          </w:p>
        </w:tc>
        <w:tc>
          <w:tcPr>
            <w:tcW w:w="0" w:type="auto"/>
          </w:tcPr>
          <w:p w14:paraId="3BE2413F" w14:textId="724DBA28" w:rsidR="00B07785" w:rsidRPr="00BC3B11" w:rsidRDefault="00B07785" w:rsidP="00AD0C44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6</w:t>
            </w:r>
          </w:p>
        </w:tc>
      </w:tr>
    </w:tbl>
    <w:p w14:paraId="26EBF2C6" w14:textId="77777777" w:rsidR="00B07785" w:rsidRDefault="00B2798C" w:rsidP="00B2798C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הפלט יהיה:</w:t>
      </w:r>
    </w:p>
    <w:p w14:paraId="166B5F94" w14:textId="65CE8200" w:rsidR="00B07785" w:rsidRDefault="00B12922" w:rsidP="00B07785">
      <w:pPr>
        <w:bidi w:val="0"/>
        <w:rPr>
          <w:rFonts w:ascii="Consolas" w:hAnsi="Consolas" w:cs="Arial"/>
        </w:rPr>
      </w:pPr>
      <w:r>
        <w:rPr>
          <w:rFonts w:ascii="Consolas" w:hAnsi="Consolas" w:cs="Arial"/>
        </w:rPr>
        <w:t>1 9 4</w:t>
      </w:r>
    </w:p>
    <w:p w14:paraId="25BE3525" w14:textId="4DC8067E" w:rsidR="00B12922" w:rsidRPr="002E508D" w:rsidRDefault="00B12922">
      <w:pPr>
        <w:bidi w:val="0"/>
        <w:rPr>
          <w:rFonts w:ascii="Consolas" w:hAnsi="Consolas" w:cs="Arial"/>
          <w:rtl/>
        </w:rPr>
      </w:pPr>
      <w:r>
        <w:rPr>
          <w:rFonts w:ascii="Consolas" w:hAnsi="Consolas" w:cs="Arial"/>
        </w:rPr>
        <w:t>3 6 3</w:t>
      </w:r>
    </w:p>
    <w:p w14:paraId="4FD6C025" w14:textId="315667A5" w:rsidR="00B12922" w:rsidRPr="002E508D" w:rsidRDefault="00B12922" w:rsidP="002E508D">
      <w:pPr>
        <w:bidi w:val="0"/>
        <w:rPr>
          <w:rFonts w:ascii="Consolas" w:hAnsi="Consolas" w:cs="Arial"/>
          <w:rtl/>
        </w:rPr>
      </w:pPr>
      <w:r w:rsidRPr="002E508D">
        <w:rPr>
          <w:rFonts w:ascii="Consolas" w:hAnsi="Consolas" w:cs="Arial"/>
          <w:rtl/>
        </w:rPr>
        <w:t xml:space="preserve"> </w:t>
      </w:r>
    </w:p>
    <w:p w14:paraId="72149BDC" w14:textId="6EDE3848" w:rsidR="00B2798C" w:rsidRDefault="00B07785" w:rsidP="00B2798C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מידע זה מציין </w:t>
      </w:r>
      <w:r w:rsidR="00B2798C">
        <w:rPr>
          <w:rFonts w:ascii="Arial" w:hAnsi="Arial" w:cs="Arial"/>
          <w:rtl/>
        </w:rPr>
        <w:t>שבשורה 1 הערך השכיח 9 הופיע 4 פעמים</w:t>
      </w:r>
      <w:r>
        <w:rPr>
          <w:rFonts w:ascii="Arial" w:hAnsi="Arial" w:cs="Arial" w:hint="cs"/>
          <w:rtl/>
        </w:rPr>
        <w:t>,</w:t>
      </w:r>
    </w:p>
    <w:p w14:paraId="40A6D56D" w14:textId="3C0FB313" w:rsidR="00B07785" w:rsidRDefault="00B07785" w:rsidP="00B2798C">
      <w:pPr>
        <w:rPr>
          <w:rFonts w:ascii="Calibri" w:hAnsi="Calibri"/>
          <w:rtl/>
        </w:rPr>
      </w:pPr>
      <w:r>
        <w:rPr>
          <w:rFonts w:ascii="Calibri" w:hAnsi="Calibri" w:hint="cs"/>
          <w:rtl/>
        </w:rPr>
        <w:t>ובשורה 3 הערך השכיח הוא 6 והוא הופיע 3 פעמים.</w:t>
      </w:r>
    </w:p>
    <w:p w14:paraId="14878A85" w14:textId="1BAC3D16" w:rsidR="00B2798C" w:rsidRDefault="00B2798C" w:rsidP="00B2798C">
      <w:r>
        <w:rPr>
          <w:rFonts w:ascii="Arial" w:hAnsi="Arial" w:cs="Arial"/>
          <w:rtl/>
        </w:rPr>
        <w:t>הסבר מקיף לפלט זה:</w:t>
      </w:r>
    </w:p>
    <w:p w14:paraId="66959ECB" w14:textId="298CAAF7" w:rsidR="008454A6" w:rsidRDefault="008454A6" w:rsidP="00BC3B11">
      <w:pPr>
        <w:pStyle w:val="a4"/>
        <w:numPr>
          <w:ilvl w:val="0"/>
          <w:numId w:val="11"/>
        </w:numPr>
      </w:pPr>
      <w:r>
        <w:rPr>
          <w:rFonts w:hint="cs"/>
          <w:rtl/>
        </w:rPr>
        <w:t xml:space="preserve">השכיח בשורה #0 הוא 17, אולם מכיוון </w:t>
      </w:r>
      <w:r w:rsidR="00BC3B11">
        <w:rPr>
          <w:rFonts w:hint="cs"/>
          <w:rtl/>
        </w:rPr>
        <w:t>ש- 17 מופיע פעמיים בשורה #0, ו</w:t>
      </w:r>
      <w:r>
        <w:rPr>
          <w:rFonts w:hint="cs"/>
          <w:rtl/>
        </w:rPr>
        <w:t>שלוש פעמים בשורה #1 אין להציג את המידע אודות שורה #</w:t>
      </w:r>
      <w:r w:rsidR="00BC3B11">
        <w:rPr>
          <w:rFonts w:hint="cs"/>
          <w:rtl/>
        </w:rPr>
        <w:t>0</w:t>
      </w:r>
      <w:r>
        <w:rPr>
          <w:rFonts w:hint="cs"/>
          <w:rtl/>
        </w:rPr>
        <w:t xml:space="preserve"> בפלט.</w:t>
      </w:r>
    </w:p>
    <w:p w14:paraId="2C868A14" w14:textId="30A642DB" w:rsidR="008454A6" w:rsidRDefault="008454A6" w:rsidP="008454A6">
      <w:pPr>
        <w:pStyle w:val="a4"/>
        <w:numPr>
          <w:ilvl w:val="0"/>
          <w:numId w:val="11"/>
        </w:numPr>
      </w:pPr>
      <w:r>
        <w:rPr>
          <w:rFonts w:hint="cs"/>
          <w:rtl/>
        </w:rPr>
        <w:t>השכיח בשורה #1 הוא 9. הוא מופיע בה 4 פעמים. מכיוון שאין שורה אחרת בה 9 מופיע יותר מאשר 4 פעמים, יש להציג את המידע אודות שורה #1 בפלט.</w:t>
      </w:r>
    </w:p>
    <w:p w14:paraId="755FA8EB" w14:textId="4F723449" w:rsidR="008454A6" w:rsidRDefault="008454A6" w:rsidP="008454A6">
      <w:pPr>
        <w:pStyle w:val="a4"/>
        <w:numPr>
          <w:ilvl w:val="0"/>
          <w:numId w:val="11"/>
        </w:numPr>
      </w:pPr>
      <w:r>
        <w:rPr>
          <w:rFonts w:hint="cs"/>
          <w:rtl/>
        </w:rPr>
        <w:t>השכיח בשורה #2 גם הוא 9. אולם מכיוון ש- 9 מופיע 4 פעמים בשורה #1 אין להציג את המידע אודות שורה #3 בפלט.</w:t>
      </w:r>
    </w:p>
    <w:p w14:paraId="6B4CABBC" w14:textId="79581938" w:rsidR="00B12922" w:rsidRDefault="00B12922" w:rsidP="008454A6">
      <w:pPr>
        <w:pStyle w:val="a4"/>
        <w:numPr>
          <w:ilvl w:val="0"/>
          <w:numId w:val="11"/>
        </w:numPr>
      </w:pPr>
      <w:r>
        <w:rPr>
          <w:rFonts w:hint="cs"/>
          <w:rtl/>
        </w:rPr>
        <w:t>בשורה 3 הערך השכיח הוא 6 הוא מופיע 3 פעמים. הוא  איננו מופיע בשורה אחרת, מספר רב יותר של פעמים ולכן מידע זה נכתב לפלט.</w:t>
      </w:r>
    </w:p>
    <w:p w14:paraId="5228E8D5" w14:textId="0EF8A000" w:rsidR="008454A6" w:rsidRDefault="008454A6" w:rsidP="008454A6">
      <w:pPr>
        <w:pStyle w:val="a4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 xml:space="preserve">לו בשורה #2 הערך 9 היה מוחלף בערך 99 (בכל שלושת התאים) אזי </w:t>
      </w:r>
      <w:r w:rsidR="00503F9A">
        <w:rPr>
          <w:rFonts w:hint="cs"/>
          <w:rtl/>
        </w:rPr>
        <w:t>היה צריך להציג את המידע אודות שורה #2 בפלט</w:t>
      </w:r>
    </w:p>
    <w:p w14:paraId="4F16C64A" w14:textId="37C1D31C" w:rsidR="00AD0C44" w:rsidRDefault="00AD0C44" w:rsidP="00AD0C44">
      <w:pPr>
        <w:rPr>
          <w:rtl/>
        </w:rPr>
      </w:pPr>
    </w:p>
    <w:p w14:paraId="21CCA4ED" w14:textId="0D4F66AD" w:rsidR="00AD0C44" w:rsidRDefault="00AD0C44" w:rsidP="00AD0C44">
      <w:pPr>
        <w:rPr>
          <w:rtl/>
        </w:rPr>
      </w:pPr>
      <w:r>
        <w:rPr>
          <w:rFonts w:hint="cs"/>
          <w:u w:val="single"/>
          <w:rtl/>
        </w:rPr>
        <w:t>הערה</w:t>
      </w:r>
      <w:r>
        <w:rPr>
          <w:rFonts w:hint="cs"/>
          <w:rtl/>
        </w:rPr>
        <w:t xml:space="preserve">: אתם רשאים להניח כי בכל שורה יש רק שכיח אחד, כלומר אין שורה כגון: </w:t>
      </w:r>
      <w:r>
        <w:t>{1, 2, 17, 1, 2}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בה הן 1 והן 2 הם השכיחים.</w:t>
      </w:r>
    </w:p>
    <w:p w14:paraId="3A22A003" w14:textId="77777777" w:rsidR="00AD0C44" w:rsidRPr="00AD0C44" w:rsidRDefault="00AD0C44" w:rsidP="00AD0C44">
      <w:pPr>
        <w:rPr>
          <w:rtl/>
        </w:rPr>
      </w:pPr>
    </w:p>
    <w:p w14:paraId="7B2C488E" w14:textId="77777777" w:rsidR="00051CA3" w:rsidRPr="00972F73" w:rsidRDefault="00AF1D52" w:rsidP="00051CA3">
      <w:pPr>
        <w:rPr>
          <w:u w:val="single"/>
          <w:rtl/>
        </w:rPr>
      </w:pPr>
      <w:r>
        <w:rPr>
          <w:rFonts w:hint="cs"/>
          <w:u w:val="single"/>
          <w:rtl/>
        </w:rPr>
        <w:t>סעיף ב</w:t>
      </w:r>
      <w:r w:rsidR="00051CA3">
        <w:rPr>
          <w:rFonts w:hint="cs"/>
          <w:u w:val="single"/>
          <w:rtl/>
        </w:rPr>
        <w:t>' (5 נ')</w:t>
      </w:r>
    </w:p>
    <w:p w14:paraId="6CE857CF" w14:textId="058B0333" w:rsidR="00051CA3" w:rsidRPr="00972F73" w:rsidRDefault="00051CA3" w:rsidP="00051CA3">
      <w:pPr>
        <w:rPr>
          <w:rtl/>
        </w:rPr>
      </w:pPr>
      <w:r w:rsidRPr="00972F73">
        <w:rPr>
          <w:rFonts w:hint="cs"/>
          <w:rtl/>
        </w:rPr>
        <w:t xml:space="preserve">הסבירו </w:t>
      </w:r>
      <w:r w:rsidR="00623C7A">
        <w:rPr>
          <w:rFonts w:hint="cs"/>
          <w:rtl/>
        </w:rPr>
        <w:t xml:space="preserve">בתיעוד התכנית </w:t>
      </w:r>
      <w:r w:rsidRPr="00972F73">
        <w:rPr>
          <w:rFonts w:hint="cs"/>
          <w:rtl/>
        </w:rPr>
        <w:t xml:space="preserve">מהו זמן הריצה של </w:t>
      </w:r>
      <w:proofErr w:type="spellStart"/>
      <w:r w:rsidRPr="00972F73">
        <w:rPr>
          <w:rFonts w:hint="cs"/>
          <w:rtl/>
        </w:rPr>
        <w:t>הפונ</w:t>
      </w:r>
      <w:proofErr w:type="spellEnd"/>
      <w:r w:rsidRPr="00972F73">
        <w:rPr>
          <w:rFonts w:hint="cs"/>
          <w:rtl/>
        </w:rPr>
        <w:t>' שכתבתם בסעיף א'</w:t>
      </w:r>
    </w:p>
    <w:p w14:paraId="287D9384" w14:textId="77777777" w:rsidR="00051CA3" w:rsidRDefault="00051CA3" w:rsidP="00401A22">
      <w:pPr>
        <w:rPr>
          <w:rtl/>
        </w:rPr>
      </w:pPr>
    </w:p>
    <w:p w14:paraId="7490F768" w14:textId="77777777" w:rsidR="004A0DCF" w:rsidRDefault="004A0DCF">
      <w:pPr>
        <w:bidi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br w:type="page"/>
      </w:r>
    </w:p>
    <w:p w14:paraId="7870436B" w14:textId="681E7A3B" w:rsidR="005469CF" w:rsidRDefault="005469CF" w:rsidP="00804561">
      <w:pPr>
        <w:rPr>
          <w:rtl/>
        </w:rPr>
      </w:pPr>
      <w:r>
        <w:rPr>
          <w:rFonts w:hint="cs"/>
          <w:b/>
          <w:bCs/>
          <w:u w:val="single"/>
          <w:rtl/>
        </w:rPr>
        <w:lastRenderedPageBreak/>
        <w:t xml:space="preserve">שאלה </w:t>
      </w:r>
      <w:r w:rsidR="00804561">
        <w:rPr>
          <w:rFonts w:hint="cs"/>
          <w:b/>
          <w:bCs/>
          <w:u w:val="single"/>
          <w:rtl/>
        </w:rPr>
        <w:t>#3</w:t>
      </w:r>
      <w:r w:rsidR="00993B1F"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b/>
          <w:bCs/>
          <w:u w:val="single"/>
          <w:rtl/>
        </w:rPr>
        <w:t>(30 נ')</w:t>
      </w:r>
    </w:p>
    <w:p w14:paraId="05D75CC8" w14:textId="2C443F5F" w:rsidR="00401A22" w:rsidRDefault="00675671" w:rsidP="00675671">
      <w:pPr>
        <w:pStyle w:val="a4"/>
        <w:numPr>
          <w:ilvl w:val="0"/>
          <w:numId w:val="3"/>
        </w:numPr>
      </w:pPr>
      <w:r>
        <w:rPr>
          <w:rFonts w:hint="cs"/>
          <w:rtl/>
        </w:rPr>
        <w:t xml:space="preserve">כתבו </w:t>
      </w:r>
      <w:proofErr w:type="spellStart"/>
      <w:r>
        <w:rPr>
          <w:rFonts w:hint="cs"/>
          <w:rtl/>
        </w:rPr>
        <w:t>פונ</w:t>
      </w:r>
      <w:proofErr w:type="spellEnd"/>
      <w:r>
        <w:rPr>
          <w:rFonts w:hint="cs"/>
          <w:rtl/>
        </w:rPr>
        <w:t xml:space="preserve">' </w:t>
      </w:r>
      <w:proofErr w:type="spellStart"/>
      <w:r w:rsidR="00972E5D">
        <w:t>find_match</w:t>
      </w:r>
      <w:proofErr w:type="spellEnd"/>
      <w:r w:rsidR="00972E5D">
        <w:rPr>
          <w:rFonts w:hint="cs"/>
          <w:rtl/>
        </w:rPr>
        <w:t xml:space="preserve"> </w:t>
      </w:r>
      <w:bookmarkStart w:id="1" w:name="_GoBack"/>
      <w:bookmarkEnd w:id="1"/>
      <w:r>
        <w:rPr>
          <w:rFonts w:hint="cs"/>
          <w:rtl/>
        </w:rPr>
        <w:t xml:space="preserve">המקבלת שתי מחרוזות (שהינן </w:t>
      </w:r>
      <w:r>
        <w:t>null terminated</w:t>
      </w:r>
      <w:r>
        <w:rPr>
          <w:rFonts w:hint="cs"/>
          <w:rtl/>
        </w:rPr>
        <w:t xml:space="preserve">) ומחזירה </w:t>
      </w:r>
      <w:r>
        <w:t>true</w:t>
      </w:r>
      <w:r>
        <w:rPr>
          <w:rFonts w:hint="cs"/>
          <w:rtl/>
        </w:rPr>
        <w:t xml:space="preserve"> אם הן שוות, ו: </w:t>
      </w:r>
      <w:r>
        <w:t>false</w:t>
      </w:r>
      <w:r>
        <w:rPr>
          <w:rFonts w:hint="cs"/>
          <w:rtl/>
        </w:rPr>
        <w:t xml:space="preserve"> אחרת. לדוגמה: עבור</w:t>
      </w:r>
      <w:r w:rsidR="00486E58">
        <w:rPr>
          <w:rFonts w:hint="cs"/>
          <w:rtl/>
        </w:rPr>
        <w:t xml:space="preserve"> הזוג:</w:t>
      </w:r>
      <w:r>
        <w:rPr>
          <w:rFonts w:hint="cs"/>
          <w:rtl/>
        </w:rPr>
        <w:t xml:space="preserve"> </w:t>
      </w:r>
      <w:r>
        <w:t>"</w:t>
      </w:r>
      <w:proofErr w:type="spellStart"/>
      <w:r>
        <w:t>abc</w:t>
      </w:r>
      <w:proofErr w:type="spellEnd"/>
      <w:r>
        <w:t>", "</w:t>
      </w:r>
      <w:proofErr w:type="spellStart"/>
      <w:r>
        <w:t>abc</w:t>
      </w:r>
      <w:proofErr w:type="spellEnd"/>
      <w:r>
        <w:t>"</w:t>
      </w:r>
      <w:r>
        <w:rPr>
          <w:rFonts w:hint="cs"/>
          <w:rtl/>
        </w:rPr>
        <w:t xml:space="preserve"> יוחזר </w:t>
      </w:r>
      <w:r>
        <w:t>true</w:t>
      </w:r>
      <w:r>
        <w:rPr>
          <w:rFonts w:hint="cs"/>
          <w:rtl/>
        </w:rPr>
        <w:t xml:space="preserve">, אך עבור הזוגות הבאים יוחזר </w:t>
      </w:r>
      <w:r>
        <w:t>false</w:t>
      </w:r>
      <w:r>
        <w:rPr>
          <w:rFonts w:hint="cs"/>
          <w:rtl/>
        </w:rPr>
        <w:t xml:space="preserve">: </w:t>
      </w:r>
      <w:r>
        <w:t>"</w:t>
      </w:r>
      <w:proofErr w:type="spellStart"/>
      <w:r>
        <w:t>abc</w:t>
      </w:r>
      <w:proofErr w:type="spellEnd"/>
      <w:r>
        <w:t>"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עם</w:t>
      </w:r>
      <w:r w:rsidR="00985E4F">
        <w:rPr>
          <w:rFonts w:hint="cs"/>
          <w:rtl/>
        </w:rPr>
        <w:t xml:space="preserve"> </w:t>
      </w:r>
      <w:r>
        <w:t xml:space="preserve"> "</w:t>
      </w:r>
      <w:proofErr w:type="spellStart"/>
      <w:r>
        <w:t>aBc</w:t>
      </w:r>
      <w:proofErr w:type="spellEnd"/>
      <w:r>
        <w:t>"</w:t>
      </w:r>
      <w:r>
        <w:rPr>
          <w:rFonts w:hint="cs"/>
          <w:rtl/>
        </w:rPr>
        <w:t xml:space="preserve">, או </w:t>
      </w:r>
      <w:r>
        <w:t>"</w:t>
      </w:r>
      <w:proofErr w:type="spellStart"/>
      <w:r>
        <w:t>abc</w:t>
      </w:r>
      <w:proofErr w:type="spellEnd"/>
      <w:r>
        <w:t>"</w:t>
      </w:r>
      <w:r>
        <w:rPr>
          <w:rFonts w:hint="cs"/>
          <w:rtl/>
        </w:rPr>
        <w:t xml:space="preserve"> עם </w:t>
      </w:r>
      <w:r>
        <w:t>"</w:t>
      </w:r>
      <w:proofErr w:type="spellStart"/>
      <w:r>
        <w:t>abcd</w:t>
      </w:r>
      <w:proofErr w:type="spellEnd"/>
      <w:r>
        <w:t>"</w:t>
      </w:r>
      <w:r>
        <w:rPr>
          <w:rFonts w:hint="cs"/>
          <w:rtl/>
        </w:rPr>
        <w:t>.</w:t>
      </w:r>
      <w:r w:rsidR="009A52B2">
        <w:rPr>
          <w:rFonts w:hint="cs"/>
          <w:rtl/>
        </w:rPr>
        <w:t xml:space="preserve"> </w:t>
      </w:r>
      <w:r w:rsidR="00D64F46">
        <w:rPr>
          <w:rFonts w:hint="cs"/>
          <w:rtl/>
        </w:rPr>
        <w:t xml:space="preserve">אין להשתמש </w:t>
      </w:r>
      <w:proofErr w:type="spellStart"/>
      <w:r w:rsidR="00D64F46">
        <w:rPr>
          <w:rFonts w:hint="cs"/>
          <w:rtl/>
        </w:rPr>
        <w:t>בפונ</w:t>
      </w:r>
      <w:proofErr w:type="spellEnd"/>
      <w:r w:rsidR="00D64F46">
        <w:rPr>
          <w:rFonts w:hint="cs"/>
          <w:rtl/>
        </w:rPr>
        <w:t xml:space="preserve">' </w:t>
      </w:r>
      <w:proofErr w:type="spellStart"/>
      <w:r w:rsidR="00D64F46">
        <w:t>strcmp</w:t>
      </w:r>
      <w:proofErr w:type="spellEnd"/>
      <w:r w:rsidR="00D64F46">
        <w:rPr>
          <w:rFonts w:hint="cs"/>
          <w:rtl/>
        </w:rPr>
        <w:t xml:space="preserve">. </w:t>
      </w:r>
      <w:r w:rsidR="009A52B2">
        <w:rPr>
          <w:rFonts w:hint="cs"/>
          <w:rtl/>
        </w:rPr>
        <w:t>(5 נ')</w:t>
      </w:r>
    </w:p>
    <w:p w14:paraId="320F1057" w14:textId="77777777" w:rsidR="009A52B2" w:rsidRDefault="009A52B2" w:rsidP="009A52B2">
      <w:pPr>
        <w:pStyle w:val="a4"/>
        <w:numPr>
          <w:ilvl w:val="0"/>
          <w:numId w:val="3"/>
        </w:numPr>
      </w:pPr>
      <w:r>
        <w:rPr>
          <w:rFonts w:hint="cs"/>
          <w:rtl/>
        </w:rPr>
        <w:t xml:space="preserve">כתבו את אותה </w:t>
      </w:r>
      <w:proofErr w:type="spellStart"/>
      <w:r>
        <w:rPr>
          <w:rFonts w:hint="cs"/>
          <w:rtl/>
        </w:rPr>
        <w:t>פונ</w:t>
      </w:r>
      <w:proofErr w:type="spellEnd"/>
      <w:r>
        <w:rPr>
          <w:rFonts w:hint="cs"/>
          <w:rtl/>
        </w:rPr>
        <w:t>' מסעיף א', ללא שימוש בכל פקודת לולאה שהיא.</w:t>
      </w:r>
      <w:r w:rsidR="004A0DCF">
        <w:rPr>
          <w:rFonts w:hint="cs"/>
          <w:rtl/>
        </w:rPr>
        <w:t xml:space="preserve"> (10 נ')</w:t>
      </w:r>
    </w:p>
    <w:p w14:paraId="28D1A139" w14:textId="77777777" w:rsidR="00C54DD5" w:rsidRDefault="009A52B2" w:rsidP="00327CF8">
      <w:pPr>
        <w:pStyle w:val="a4"/>
        <w:numPr>
          <w:ilvl w:val="0"/>
          <w:numId w:val="3"/>
        </w:numPr>
      </w:pPr>
      <w:r>
        <w:rPr>
          <w:rFonts w:hint="cs"/>
          <w:rtl/>
        </w:rPr>
        <w:t xml:space="preserve">כתבו </w:t>
      </w:r>
      <w:proofErr w:type="spellStart"/>
      <w:r>
        <w:rPr>
          <w:rFonts w:hint="cs"/>
          <w:rtl/>
        </w:rPr>
        <w:t>פונ</w:t>
      </w:r>
      <w:proofErr w:type="spellEnd"/>
      <w:r>
        <w:rPr>
          <w:rFonts w:hint="cs"/>
          <w:rtl/>
        </w:rPr>
        <w:t xml:space="preserve">' המקבלת מערך חד-ממדי של מספרים </w:t>
      </w:r>
      <w:r w:rsidR="00675671">
        <w:rPr>
          <w:rFonts w:hint="cs"/>
          <w:rtl/>
        </w:rPr>
        <w:t xml:space="preserve">שלמים. על </w:t>
      </w:r>
      <w:proofErr w:type="spellStart"/>
      <w:r w:rsidR="00675671">
        <w:rPr>
          <w:rFonts w:hint="cs"/>
          <w:rtl/>
        </w:rPr>
        <w:t>הפונ</w:t>
      </w:r>
      <w:proofErr w:type="spellEnd"/>
      <w:r w:rsidR="00675671">
        <w:rPr>
          <w:rFonts w:hint="cs"/>
          <w:rtl/>
        </w:rPr>
        <w:t>' להחזיר את הערך המקיים שסכום התאים שמכילים ערך זה במערך</w:t>
      </w:r>
      <w:r w:rsidR="00C54DD5">
        <w:rPr>
          <w:rFonts w:hint="cs"/>
          <w:rtl/>
        </w:rPr>
        <w:t xml:space="preserve"> (כלומר, הערך הזה כפול כמה פעמים הוא מופיע) הוא הגבוה ביותר.</w:t>
      </w:r>
    </w:p>
    <w:p w14:paraId="274294F1" w14:textId="2DF845B1" w:rsidR="00A05413" w:rsidRDefault="00A05413" w:rsidP="00724126">
      <w:pPr>
        <w:ind w:left="360"/>
        <w:rPr>
          <w:ins w:id="2" w:author="Tzvi" w:date="2018-02-06T10:03:00Z"/>
        </w:rPr>
      </w:pPr>
      <w:r>
        <w:rPr>
          <w:rFonts w:hint="cs"/>
          <w:rtl/>
        </w:rPr>
        <w:t>ל</w:t>
      </w:r>
      <w:r w:rsidR="004A0DCF">
        <w:rPr>
          <w:rFonts w:hint="cs"/>
          <w:rtl/>
        </w:rPr>
        <w:t>דוגמה, במערך:</w:t>
      </w:r>
    </w:p>
    <w:tbl>
      <w:tblPr>
        <w:tblStyle w:val="a3"/>
        <w:tblpPr w:leftFromText="180" w:rightFromText="180" w:vertAnchor="text" w:horzAnchor="page" w:tblpX="2435" w:tblpY="46"/>
        <w:bidiVisual/>
        <w:tblW w:w="0" w:type="auto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</w:tblGrid>
      <w:tr w:rsidR="00675671" w:rsidDel="000364B5" w14:paraId="7204BAB1" w14:textId="4561E9DA" w:rsidTr="00A329B3">
        <w:trPr>
          <w:del w:id="3" w:author="Yoram Biberman" w:date="2019-01-23T08:35:00Z"/>
        </w:trPr>
        <w:tc>
          <w:tcPr>
            <w:tcW w:w="0" w:type="auto"/>
          </w:tcPr>
          <w:p w14:paraId="2357F9F8" w14:textId="502095F5" w:rsidR="00675671" w:rsidRPr="00486E58" w:rsidDel="000364B5" w:rsidRDefault="00675671" w:rsidP="00A329B3">
            <w:pPr>
              <w:rPr>
                <w:del w:id="4" w:author="Yoram Biberman" w:date="2019-01-23T08:35:00Z"/>
                <w:moveFrom w:id="5" w:author="Yoram Biberman" w:date="2019-01-23T08:35:00Z"/>
                <w:rtl/>
              </w:rPr>
            </w:pPr>
            <w:moveFromRangeStart w:id="6" w:author="Yoram Biberman" w:date="2019-01-23T08:35:00Z" w:name="move535995619"/>
            <w:moveFrom w:id="7" w:author="Yoram Biberman" w:date="2019-01-23T08:35:00Z">
              <w:del w:id="8" w:author="Yoram Biberman" w:date="2019-01-23T08:35:00Z">
                <w:r w:rsidRPr="00486E58" w:rsidDel="000364B5">
                  <w:rPr>
                    <w:rFonts w:hint="cs"/>
                    <w:rtl/>
                  </w:rPr>
                  <w:delText>3</w:delText>
                </w:r>
              </w:del>
            </w:moveFrom>
          </w:p>
        </w:tc>
        <w:tc>
          <w:tcPr>
            <w:tcW w:w="0" w:type="auto"/>
          </w:tcPr>
          <w:p w14:paraId="011D7411" w14:textId="0D25AD0D" w:rsidR="00675671" w:rsidRPr="00486E58" w:rsidDel="000364B5" w:rsidRDefault="00675671" w:rsidP="00A329B3">
            <w:pPr>
              <w:rPr>
                <w:del w:id="9" w:author="Yoram Biberman" w:date="2019-01-23T08:35:00Z"/>
                <w:moveFrom w:id="10" w:author="Yoram Biberman" w:date="2019-01-23T08:35:00Z"/>
                <w:rtl/>
              </w:rPr>
            </w:pPr>
            <w:moveFrom w:id="11" w:author="Yoram Biberman" w:date="2019-01-23T08:35:00Z">
              <w:del w:id="12" w:author="Yoram Biberman" w:date="2019-01-23T08:35:00Z">
                <w:r w:rsidRPr="00486E58" w:rsidDel="000364B5">
                  <w:rPr>
                    <w:rFonts w:hint="cs"/>
                    <w:rtl/>
                  </w:rPr>
                  <w:delText>3</w:delText>
                </w:r>
              </w:del>
            </w:moveFrom>
          </w:p>
        </w:tc>
        <w:tc>
          <w:tcPr>
            <w:tcW w:w="0" w:type="auto"/>
          </w:tcPr>
          <w:p w14:paraId="61FA62E7" w14:textId="796C856A" w:rsidR="00675671" w:rsidDel="000364B5" w:rsidRDefault="00675671" w:rsidP="00A329B3">
            <w:pPr>
              <w:rPr>
                <w:del w:id="13" w:author="Yoram Biberman" w:date="2019-01-23T08:35:00Z"/>
                <w:moveFrom w:id="14" w:author="Yoram Biberman" w:date="2019-01-23T08:35:00Z"/>
                <w:rtl/>
              </w:rPr>
            </w:pPr>
            <w:moveFrom w:id="15" w:author="Yoram Biberman" w:date="2019-01-23T08:35:00Z">
              <w:del w:id="16" w:author="Yoram Biberman" w:date="2019-01-23T08:35:00Z">
                <w:r w:rsidDel="000364B5">
                  <w:rPr>
                    <w:rFonts w:hint="cs"/>
                    <w:rtl/>
                  </w:rPr>
                  <w:delText>8</w:delText>
                </w:r>
              </w:del>
            </w:moveFrom>
          </w:p>
        </w:tc>
        <w:tc>
          <w:tcPr>
            <w:tcW w:w="0" w:type="auto"/>
          </w:tcPr>
          <w:p w14:paraId="5DB110A2" w14:textId="53472E77" w:rsidR="00675671" w:rsidDel="000364B5" w:rsidRDefault="00675671" w:rsidP="00A329B3">
            <w:pPr>
              <w:rPr>
                <w:del w:id="17" w:author="Yoram Biberman" w:date="2019-01-23T08:35:00Z"/>
                <w:moveFrom w:id="18" w:author="Yoram Biberman" w:date="2019-01-23T08:35:00Z"/>
                <w:rtl/>
              </w:rPr>
            </w:pPr>
            <w:moveFrom w:id="19" w:author="Yoram Biberman" w:date="2019-01-23T08:35:00Z">
              <w:del w:id="20" w:author="Yoram Biberman" w:date="2019-01-23T08:35:00Z">
                <w:r w:rsidDel="000364B5">
                  <w:rPr>
                    <w:rFonts w:hint="cs"/>
                    <w:rtl/>
                  </w:rPr>
                  <w:delText>3</w:delText>
                </w:r>
              </w:del>
            </w:moveFrom>
          </w:p>
        </w:tc>
        <w:tc>
          <w:tcPr>
            <w:tcW w:w="0" w:type="auto"/>
          </w:tcPr>
          <w:p w14:paraId="6CD7FE8D" w14:textId="6CCE67EA" w:rsidR="00675671" w:rsidRPr="00486E58" w:rsidDel="000364B5" w:rsidRDefault="00675671" w:rsidP="00A329B3">
            <w:pPr>
              <w:rPr>
                <w:del w:id="21" w:author="Yoram Biberman" w:date="2019-01-23T08:35:00Z"/>
                <w:moveFrom w:id="22" w:author="Yoram Biberman" w:date="2019-01-23T08:35:00Z"/>
                <w:b/>
                <w:bCs/>
                <w:rtl/>
              </w:rPr>
            </w:pPr>
            <w:moveFrom w:id="23" w:author="Yoram Biberman" w:date="2019-01-23T08:35:00Z">
              <w:del w:id="24" w:author="Yoram Biberman" w:date="2019-01-23T08:35:00Z">
                <w:r w:rsidRPr="00486E58" w:rsidDel="000364B5">
                  <w:rPr>
                    <w:rFonts w:hint="cs"/>
                    <w:b/>
                    <w:bCs/>
                    <w:rtl/>
                  </w:rPr>
                  <w:delText>5</w:delText>
                </w:r>
              </w:del>
            </w:moveFrom>
          </w:p>
        </w:tc>
        <w:tc>
          <w:tcPr>
            <w:tcW w:w="0" w:type="auto"/>
          </w:tcPr>
          <w:p w14:paraId="354D500C" w14:textId="4575704C" w:rsidR="00675671" w:rsidRPr="00486E58" w:rsidDel="000364B5" w:rsidRDefault="00675671" w:rsidP="00A329B3">
            <w:pPr>
              <w:rPr>
                <w:del w:id="25" w:author="Yoram Biberman" w:date="2019-01-23T08:35:00Z"/>
                <w:moveFrom w:id="26" w:author="Yoram Biberman" w:date="2019-01-23T08:35:00Z"/>
                <w:b/>
                <w:bCs/>
                <w:rtl/>
              </w:rPr>
            </w:pPr>
            <w:moveFrom w:id="27" w:author="Yoram Biberman" w:date="2019-01-23T08:35:00Z">
              <w:del w:id="28" w:author="Yoram Biberman" w:date="2019-01-23T08:35:00Z">
                <w:r w:rsidRPr="00486E58" w:rsidDel="000364B5">
                  <w:rPr>
                    <w:rFonts w:hint="cs"/>
                    <w:b/>
                    <w:bCs/>
                    <w:rtl/>
                  </w:rPr>
                  <w:delText>5</w:delText>
                </w:r>
              </w:del>
            </w:moveFrom>
          </w:p>
        </w:tc>
      </w:tr>
      <w:tr w:rsidR="00675671" w:rsidDel="000364B5" w14:paraId="4DAFD0C2" w14:textId="54CEB888" w:rsidTr="00A329B3">
        <w:trPr>
          <w:del w:id="29" w:author="Yoram Biberman" w:date="2019-01-23T08:35:00Z"/>
        </w:trPr>
        <w:tc>
          <w:tcPr>
            <w:tcW w:w="0" w:type="auto"/>
          </w:tcPr>
          <w:p w14:paraId="2327C49C" w14:textId="58552CA8" w:rsidR="00675671" w:rsidRPr="00486E58" w:rsidDel="000364B5" w:rsidRDefault="00675671" w:rsidP="00A329B3">
            <w:pPr>
              <w:rPr>
                <w:del w:id="30" w:author="Yoram Biberman" w:date="2019-01-23T08:35:00Z"/>
                <w:moveFrom w:id="31" w:author="Yoram Biberman" w:date="2019-01-23T08:35:00Z"/>
                <w:rtl/>
              </w:rPr>
            </w:pPr>
            <w:moveFrom w:id="32" w:author="Yoram Biberman" w:date="2019-01-23T08:35:00Z">
              <w:del w:id="33" w:author="Yoram Biberman" w:date="2019-01-23T08:35:00Z">
                <w:r w:rsidRPr="00486E58" w:rsidDel="000364B5">
                  <w:rPr>
                    <w:rFonts w:hint="cs"/>
                    <w:rtl/>
                  </w:rPr>
                  <w:delText>#5</w:delText>
                </w:r>
              </w:del>
            </w:moveFrom>
          </w:p>
        </w:tc>
        <w:tc>
          <w:tcPr>
            <w:tcW w:w="0" w:type="auto"/>
          </w:tcPr>
          <w:p w14:paraId="47AE4C7E" w14:textId="569F086A" w:rsidR="00675671" w:rsidRPr="00486E58" w:rsidDel="000364B5" w:rsidRDefault="00675671" w:rsidP="00A329B3">
            <w:pPr>
              <w:rPr>
                <w:del w:id="34" w:author="Yoram Biberman" w:date="2019-01-23T08:35:00Z"/>
                <w:moveFrom w:id="35" w:author="Yoram Biberman" w:date="2019-01-23T08:35:00Z"/>
                <w:rtl/>
              </w:rPr>
            </w:pPr>
            <w:moveFrom w:id="36" w:author="Yoram Biberman" w:date="2019-01-23T08:35:00Z">
              <w:del w:id="37" w:author="Yoram Biberman" w:date="2019-01-23T08:35:00Z">
                <w:r w:rsidRPr="00486E58" w:rsidDel="000364B5">
                  <w:rPr>
                    <w:rFonts w:hint="cs"/>
                    <w:rtl/>
                  </w:rPr>
                  <w:delText>#4</w:delText>
                </w:r>
              </w:del>
            </w:moveFrom>
          </w:p>
        </w:tc>
        <w:tc>
          <w:tcPr>
            <w:tcW w:w="0" w:type="auto"/>
          </w:tcPr>
          <w:p w14:paraId="04B963FB" w14:textId="2E12AD1D" w:rsidR="00675671" w:rsidDel="000364B5" w:rsidRDefault="00675671" w:rsidP="00A329B3">
            <w:pPr>
              <w:rPr>
                <w:del w:id="38" w:author="Yoram Biberman" w:date="2019-01-23T08:35:00Z"/>
                <w:moveFrom w:id="39" w:author="Yoram Biberman" w:date="2019-01-23T08:35:00Z"/>
                <w:rtl/>
              </w:rPr>
            </w:pPr>
            <w:moveFrom w:id="40" w:author="Yoram Biberman" w:date="2019-01-23T08:35:00Z">
              <w:del w:id="41" w:author="Yoram Biberman" w:date="2019-01-23T08:35:00Z">
                <w:r w:rsidDel="000364B5">
                  <w:rPr>
                    <w:rFonts w:hint="cs"/>
                    <w:rtl/>
                  </w:rPr>
                  <w:delText>#3</w:delText>
                </w:r>
              </w:del>
            </w:moveFrom>
          </w:p>
        </w:tc>
        <w:tc>
          <w:tcPr>
            <w:tcW w:w="0" w:type="auto"/>
          </w:tcPr>
          <w:p w14:paraId="573D3E5E" w14:textId="1D880CE0" w:rsidR="00675671" w:rsidDel="000364B5" w:rsidRDefault="00675671" w:rsidP="00A329B3">
            <w:pPr>
              <w:rPr>
                <w:del w:id="42" w:author="Yoram Biberman" w:date="2019-01-23T08:35:00Z"/>
                <w:moveFrom w:id="43" w:author="Yoram Biberman" w:date="2019-01-23T08:35:00Z"/>
                <w:rtl/>
              </w:rPr>
            </w:pPr>
            <w:moveFrom w:id="44" w:author="Yoram Biberman" w:date="2019-01-23T08:35:00Z">
              <w:del w:id="45" w:author="Yoram Biberman" w:date="2019-01-23T08:35:00Z">
                <w:r w:rsidDel="000364B5">
                  <w:rPr>
                    <w:rFonts w:hint="cs"/>
                    <w:rtl/>
                  </w:rPr>
                  <w:delText>#2</w:delText>
                </w:r>
              </w:del>
            </w:moveFrom>
          </w:p>
        </w:tc>
        <w:tc>
          <w:tcPr>
            <w:tcW w:w="0" w:type="auto"/>
          </w:tcPr>
          <w:p w14:paraId="638E801A" w14:textId="0762B0F7" w:rsidR="00675671" w:rsidDel="000364B5" w:rsidRDefault="00675671" w:rsidP="00A329B3">
            <w:pPr>
              <w:rPr>
                <w:del w:id="46" w:author="Yoram Biberman" w:date="2019-01-23T08:35:00Z"/>
                <w:moveFrom w:id="47" w:author="Yoram Biberman" w:date="2019-01-23T08:35:00Z"/>
                <w:rtl/>
              </w:rPr>
            </w:pPr>
            <w:moveFrom w:id="48" w:author="Yoram Biberman" w:date="2019-01-23T08:35:00Z">
              <w:del w:id="49" w:author="Yoram Biberman" w:date="2019-01-23T08:35:00Z">
                <w:r w:rsidDel="000364B5">
                  <w:rPr>
                    <w:rFonts w:hint="cs"/>
                    <w:rtl/>
                  </w:rPr>
                  <w:delText>#1</w:delText>
                </w:r>
              </w:del>
            </w:moveFrom>
          </w:p>
        </w:tc>
        <w:tc>
          <w:tcPr>
            <w:tcW w:w="0" w:type="auto"/>
          </w:tcPr>
          <w:p w14:paraId="6CD54B1F" w14:textId="702BA10F" w:rsidR="00675671" w:rsidDel="000364B5" w:rsidRDefault="00675671" w:rsidP="00A329B3">
            <w:pPr>
              <w:rPr>
                <w:del w:id="50" w:author="Yoram Biberman" w:date="2019-01-23T08:35:00Z"/>
                <w:moveFrom w:id="51" w:author="Yoram Biberman" w:date="2019-01-23T08:35:00Z"/>
                <w:rtl/>
              </w:rPr>
            </w:pPr>
            <w:moveFrom w:id="52" w:author="Yoram Biberman" w:date="2019-01-23T08:35:00Z">
              <w:del w:id="53" w:author="Yoram Biberman" w:date="2019-01-23T08:35:00Z">
                <w:r w:rsidDel="000364B5">
                  <w:rPr>
                    <w:rFonts w:hint="cs"/>
                    <w:rtl/>
                  </w:rPr>
                  <w:delText>#0</w:delText>
                </w:r>
              </w:del>
            </w:moveFrom>
          </w:p>
        </w:tc>
      </w:tr>
    </w:tbl>
    <w:tbl>
      <w:tblPr>
        <w:tblStyle w:val="a3"/>
        <w:tblpPr w:leftFromText="180" w:rightFromText="180" w:vertAnchor="text" w:horzAnchor="page" w:tblpX="6361" w:tblpY="117"/>
        <w:bidiVisual/>
        <w:tblW w:w="0" w:type="auto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</w:tblGrid>
      <w:tr w:rsidR="000364B5" w14:paraId="356C7046" w14:textId="77777777" w:rsidTr="000364B5">
        <w:tc>
          <w:tcPr>
            <w:tcW w:w="0" w:type="auto"/>
          </w:tcPr>
          <w:moveFromRangeEnd w:id="6"/>
          <w:p w14:paraId="016D761B" w14:textId="77777777" w:rsidR="000364B5" w:rsidRPr="00486E58" w:rsidRDefault="000364B5" w:rsidP="000364B5">
            <w:pPr>
              <w:rPr>
                <w:moveTo w:id="54" w:author="Yoram Biberman" w:date="2019-01-23T08:35:00Z"/>
                <w:rtl/>
              </w:rPr>
            </w:pPr>
            <w:moveToRangeStart w:id="55" w:author="Yoram Biberman" w:date="2019-01-23T08:35:00Z" w:name="move535995619"/>
            <w:moveTo w:id="56" w:author="Yoram Biberman" w:date="2019-01-23T08:35:00Z">
              <w:r w:rsidRPr="00486E58">
                <w:rPr>
                  <w:rFonts w:hint="cs"/>
                  <w:rtl/>
                </w:rPr>
                <w:t>3</w:t>
              </w:r>
            </w:moveTo>
          </w:p>
        </w:tc>
        <w:tc>
          <w:tcPr>
            <w:tcW w:w="0" w:type="auto"/>
          </w:tcPr>
          <w:p w14:paraId="5F58AD78" w14:textId="77777777" w:rsidR="000364B5" w:rsidRPr="00486E58" w:rsidRDefault="000364B5" w:rsidP="000364B5">
            <w:pPr>
              <w:rPr>
                <w:moveTo w:id="57" w:author="Yoram Biberman" w:date="2019-01-23T08:35:00Z"/>
                <w:rtl/>
              </w:rPr>
            </w:pPr>
            <w:moveTo w:id="58" w:author="Yoram Biberman" w:date="2019-01-23T08:35:00Z">
              <w:r w:rsidRPr="00486E58">
                <w:rPr>
                  <w:rFonts w:hint="cs"/>
                  <w:rtl/>
                </w:rPr>
                <w:t>3</w:t>
              </w:r>
            </w:moveTo>
          </w:p>
        </w:tc>
        <w:tc>
          <w:tcPr>
            <w:tcW w:w="0" w:type="auto"/>
          </w:tcPr>
          <w:p w14:paraId="6803AF42" w14:textId="77777777" w:rsidR="000364B5" w:rsidRDefault="000364B5" w:rsidP="000364B5">
            <w:pPr>
              <w:rPr>
                <w:moveTo w:id="59" w:author="Yoram Biberman" w:date="2019-01-23T08:35:00Z"/>
                <w:rtl/>
              </w:rPr>
            </w:pPr>
            <w:moveTo w:id="60" w:author="Yoram Biberman" w:date="2019-01-23T08:35:00Z">
              <w:r>
                <w:rPr>
                  <w:rFonts w:hint="cs"/>
                  <w:rtl/>
                </w:rPr>
                <w:t>8</w:t>
              </w:r>
            </w:moveTo>
          </w:p>
        </w:tc>
        <w:tc>
          <w:tcPr>
            <w:tcW w:w="0" w:type="auto"/>
          </w:tcPr>
          <w:p w14:paraId="70675409" w14:textId="77777777" w:rsidR="000364B5" w:rsidRDefault="000364B5" w:rsidP="000364B5">
            <w:pPr>
              <w:rPr>
                <w:moveTo w:id="61" w:author="Yoram Biberman" w:date="2019-01-23T08:35:00Z"/>
                <w:rtl/>
              </w:rPr>
            </w:pPr>
            <w:moveTo w:id="62" w:author="Yoram Biberman" w:date="2019-01-23T08:35:00Z">
              <w:r>
                <w:rPr>
                  <w:rFonts w:hint="cs"/>
                  <w:rtl/>
                </w:rPr>
                <w:t>3</w:t>
              </w:r>
            </w:moveTo>
          </w:p>
        </w:tc>
        <w:tc>
          <w:tcPr>
            <w:tcW w:w="0" w:type="auto"/>
          </w:tcPr>
          <w:p w14:paraId="470FCE09" w14:textId="77777777" w:rsidR="000364B5" w:rsidRPr="00486E58" w:rsidRDefault="000364B5" w:rsidP="000364B5">
            <w:pPr>
              <w:rPr>
                <w:moveTo w:id="63" w:author="Yoram Biberman" w:date="2019-01-23T08:35:00Z"/>
                <w:b/>
                <w:bCs/>
                <w:rtl/>
              </w:rPr>
            </w:pPr>
            <w:moveTo w:id="64" w:author="Yoram Biberman" w:date="2019-01-23T08:35:00Z">
              <w:r w:rsidRPr="00486E58">
                <w:rPr>
                  <w:rFonts w:hint="cs"/>
                  <w:b/>
                  <w:bCs/>
                  <w:rtl/>
                </w:rPr>
                <w:t>5</w:t>
              </w:r>
            </w:moveTo>
          </w:p>
        </w:tc>
        <w:tc>
          <w:tcPr>
            <w:tcW w:w="0" w:type="auto"/>
          </w:tcPr>
          <w:p w14:paraId="44601758" w14:textId="77777777" w:rsidR="000364B5" w:rsidRPr="00486E58" w:rsidRDefault="000364B5" w:rsidP="000364B5">
            <w:pPr>
              <w:rPr>
                <w:moveTo w:id="65" w:author="Yoram Biberman" w:date="2019-01-23T08:35:00Z"/>
                <w:b/>
                <w:bCs/>
                <w:rtl/>
              </w:rPr>
            </w:pPr>
            <w:moveTo w:id="66" w:author="Yoram Biberman" w:date="2019-01-23T08:35:00Z">
              <w:r w:rsidRPr="00486E58">
                <w:rPr>
                  <w:rFonts w:hint="cs"/>
                  <w:b/>
                  <w:bCs/>
                  <w:rtl/>
                </w:rPr>
                <w:t>5</w:t>
              </w:r>
            </w:moveTo>
          </w:p>
        </w:tc>
      </w:tr>
      <w:tr w:rsidR="000364B5" w14:paraId="1D1AFCD4" w14:textId="77777777" w:rsidTr="000364B5">
        <w:tc>
          <w:tcPr>
            <w:tcW w:w="0" w:type="auto"/>
          </w:tcPr>
          <w:p w14:paraId="1C1BF716" w14:textId="77777777" w:rsidR="000364B5" w:rsidRPr="00486E58" w:rsidRDefault="000364B5" w:rsidP="000364B5">
            <w:pPr>
              <w:rPr>
                <w:moveTo w:id="67" w:author="Yoram Biberman" w:date="2019-01-23T08:35:00Z"/>
                <w:rtl/>
              </w:rPr>
            </w:pPr>
            <w:moveTo w:id="68" w:author="Yoram Biberman" w:date="2019-01-23T08:35:00Z">
              <w:r w:rsidRPr="00486E58">
                <w:rPr>
                  <w:rFonts w:hint="cs"/>
                  <w:rtl/>
                </w:rPr>
                <w:t>#5</w:t>
              </w:r>
            </w:moveTo>
          </w:p>
        </w:tc>
        <w:tc>
          <w:tcPr>
            <w:tcW w:w="0" w:type="auto"/>
          </w:tcPr>
          <w:p w14:paraId="77E2CFAB" w14:textId="77777777" w:rsidR="000364B5" w:rsidRPr="00486E58" w:rsidRDefault="000364B5" w:rsidP="000364B5">
            <w:pPr>
              <w:rPr>
                <w:moveTo w:id="69" w:author="Yoram Biberman" w:date="2019-01-23T08:35:00Z"/>
                <w:rtl/>
              </w:rPr>
            </w:pPr>
            <w:moveTo w:id="70" w:author="Yoram Biberman" w:date="2019-01-23T08:35:00Z">
              <w:r w:rsidRPr="00486E58">
                <w:rPr>
                  <w:rFonts w:hint="cs"/>
                  <w:rtl/>
                </w:rPr>
                <w:t>#4</w:t>
              </w:r>
            </w:moveTo>
          </w:p>
        </w:tc>
        <w:tc>
          <w:tcPr>
            <w:tcW w:w="0" w:type="auto"/>
          </w:tcPr>
          <w:p w14:paraId="5345DAAA" w14:textId="77777777" w:rsidR="000364B5" w:rsidRDefault="000364B5" w:rsidP="000364B5">
            <w:pPr>
              <w:rPr>
                <w:moveTo w:id="71" w:author="Yoram Biberman" w:date="2019-01-23T08:35:00Z"/>
                <w:rtl/>
              </w:rPr>
            </w:pPr>
            <w:moveTo w:id="72" w:author="Yoram Biberman" w:date="2019-01-23T08:35:00Z">
              <w:r>
                <w:rPr>
                  <w:rFonts w:hint="cs"/>
                  <w:rtl/>
                </w:rPr>
                <w:t>#3</w:t>
              </w:r>
            </w:moveTo>
          </w:p>
        </w:tc>
        <w:tc>
          <w:tcPr>
            <w:tcW w:w="0" w:type="auto"/>
          </w:tcPr>
          <w:p w14:paraId="39E29C3A" w14:textId="77777777" w:rsidR="000364B5" w:rsidRDefault="000364B5" w:rsidP="000364B5">
            <w:pPr>
              <w:rPr>
                <w:moveTo w:id="73" w:author="Yoram Biberman" w:date="2019-01-23T08:35:00Z"/>
                <w:rtl/>
              </w:rPr>
            </w:pPr>
            <w:moveTo w:id="74" w:author="Yoram Biberman" w:date="2019-01-23T08:35:00Z">
              <w:r>
                <w:rPr>
                  <w:rFonts w:hint="cs"/>
                  <w:rtl/>
                </w:rPr>
                <w:t>#2</w:t>
              </w:r>
            </w:moveTo>
          </w:p>
        </w:tc>
        <w:tc>
          <w:tcPr>
            <w:tcW w:w="0" w:type="auto"/>
          </w:tcPr>
          <w:p w14:paraId="45902933" w14:textId="77777777" w:rsidR="000364B5" w:rsidRDefault="000364B5" w:rsidP="000364B5">
            <w:pPr>
              <w:rPr>
                <w:moveTo w:id="75" w:author="Yoram Biberman" w:date="2019-01-23T08:35:00Z"/>
                <w:rtl/>
              </w:rPr>
            </w:pPr>
            <w:moveTo w:id="76" w:author="Yoram Biberman" w:date="2019-01-23T08:35:00Z">
              <w:r>
                <w:rPr>
                  <w:rFonts w:hint="cs"/>
                  <w:rtl/>
                </w:rPr>
                <w:t>#1</w:t>
              </w:r>
            </w:moveTo>
          </w:p>
        </w:tc>
        <w:tc>
          <w:tcPr>
            <w:tcW w:w="0" w:type="auto"/>
          </w:tcPr>
          <w:p w14:paraId="468951FC" w14:textId="77777777" w:rsidR="000364B5" w:rsidRDefault="000364B5" w:rsidP="000364B5">
            <w:pPr>
              <w:rPr>
                <w:moveTo w:id="77" w:author="Yoram Biberman" w:date="2019-01-23T08:35:00Z"/>
                <w:rtl/>
              </w:rPr>
            </w:pPr>
            <w:moveTo w:id="78" w:author="Yoram Biberman" w:date="2019-01-23T08:35:00Z">
              <w:r>
                <w:rPr>
                  <w:rFonts w:hint="cs"/>
                  <w:rtl/>
                </w:rPr>
                <w:t>#0</w:t>
              </w:r>
            </w:moveTo>
          </w:p>
        </w:tc>
      </w:tr>
      <w:moveToRangeEnd w:id="55"/>
    </w:tbl>
    <w:p w14:paraId="4058AF2D" w14:textId="6D0545F5" w:rsidR="004A0DCF" w:rsidRDefault="004A0DCF" w:rsidP="00724126">
      <w:pPr>
        <w:ind w:left="360"/>
        <w:rPr>
          <w:rtl/>
        </w:rPr>
      </w:pPr>
    </w:p>
    <w:p w14:paraId="1DCA316F" w14:textId="77777777" w:rsidR="004A0DCF" w:rsidRDefault="004A0DCF" w:rsidP="004A0DCF">
      <w:pPr>
        <w:rPr>
          <w:rtl/>
        </w:rPr>
      </w:pPr>
    </w:p>
    <w:p w14:paraId="70D7390D" w14:textId="77777777" w:rsidR="004A0DCF" w:rsidRDefault="004A0DCF" w:rsidP="004A0DCF">
      <w:pPr>
        <w:rPr>
          <w:rtl/>
        </w:rPr>
      </w:pPr>
    </w:p>
    <w:p w14:paraId="0BB49DBD" w14:textId="0BD6AAF8" w:rsidR="004A0DCF" w:rsidRDefault="00A329B3" w:rsidP="00675671">
      <w:pPr>
        <w:rPr>
          <w:rtl/>
        </w:rPr>
      </w:pPr>
      <w:r>
        <w:rPr>
          <w:rFonts w:hint="cs"/>
          <w:rtl/>
        </w:rPr>
        <w:t xml:space="preserve">      </w:t>
      </w:r>
      <w:r w:rsidR="00486E58">
        <w:rPr>
          <w:rFonts w:hint="cs"/>
          <w:rtl/>
        </w:rPr>
        <w:t xml:space="preserve">יוחזר </w:t>
      </w:r>
      <w:r w:rsidR="00675671">
        <w:rPr>
          <w:rFonts w:hint="cs"/>
          <w:rtl/>
        </w:rPr>
        <w:t>הערך חמש, שכן סכום התאים המכילים ערך זה הוא 10, וסכום התאים המכילים כל ערך</w:t>
      </w:r>
      <w:r w:rsidR="00486E58">
        <w:rPr>
          <w:rtl/>
        </w:rPr>
        <w:br/>
      </w:r>
      <w:r w:rsidR="00486E58">
        <w:rPr>
          <w:rFonts w:hint="cs"/>
          <w:rtl/>
        </w:rPr>
        <w:t xml:space="preserve">     </w:t>
      </w:r>
      <w:r w:rsidR="00675671">
        <w:rPr>
          <w:rFonts w:hint="cs"/>
          <w:rtl/>
        </w:rPr>
        <w:t xml:space="preserve"> יחיד אחר קטן יותר. לו במקום הערך 3 היה בתאים </w:t>
      </w:r>
      <w:r w:rsidR="00486E58">
        <w:rPr>
          <w:rFonts w:hint="cs"/>
          <w:rtl/>
        </w:rPr>
        <w:t>#2, #4, #5 הערך 4, אזי 4 היה מוחזר</w:t>
      </w:r>
      <w:r w:rsidR="004A0DCF">
        <w:rPr>
          <w:rFonts w:hint="cs"/>
          <w:rtl/>
        </w:rPr>
        <w:t>.</w:t>
      </w:r>
      <w:r w:rsidR="00486E58">
        <w:rPr>
          <w:rtl/>
        </w:rPr>
        <w:br/>
      </w:r>
      <w:r w:rsidR="00486E58">
        <w:rPr>
          <w:rFonts w:hint="cs"/>
          <w:rtl/>
        </w:rPr>
        <w:t xml:space="preserve">     </w:t>
      </w:r>
      <w:r w:rsidR="004A0DCF">
        <w:rPr>
          <w:rFonts w:hint="cs"/>
          <w:rtl/>
        </w:rPr>
        <w:t xml:space="preserve"> (5 נ')</w:t>
      </w:r>
    </w:p>
    <w:p w14:paraId="2B14126F" w14:textId="77777777" w:rsidR="009A52B2" w:rsidRDefault="004A0DCF" w:rsidP="009A52B2">
      <w:pPr>
        <w:pStyle w:val="a4"/>
        <w:numPr>
          <w:ilvl w:val="0"/>
          <w:numId w:val="3"/>
        </w:numPr>
      </w:pPr>
      <w:r>
        <w:rPr>
          <w:rFonts w:hint="cs"/>
          <w:rtl/>
        </w:rPr>
        <w:t xml:space="preserve">כתבו את אותה </w:t>
      </w:r>
      <w:proofErr w:type="spellStart"/>
      <w:r>
        <w:rPr>
          <w:rFonts w:hint="cs"/>
          <w:rtl/>
        </w:rPr>
        <w:t>פונ</w:t>
      </w:r>
      <w:proofErr w:type="spellEnd"/>
      <w:r>
        <w:rPr>
          <w:rFonts w:hint="cs"/>
          <w:rtl/>
        </w:rPr>
        <w:t>' מסעיף ב', ללא שימוש בכל פקודת לולאה שהיא. (10 נ')</w:t>
      </w:r>
    </w:p>
    <w:p w14:paraId="3C13FDB2" w14:textId="77777777" w:rsidR="00401A22" w:rsidRPr="004A0DCF" w:rsidRDefault="00401A22" w:rsidP="004A0DCF">
      <w:pPr>
        <w:pStyle w:val="a4"/>
        <w:ind w:left="360"/>
        <w:rPr>
          <w:rtl/>
        </w:rPr>
      </w:pPr>
    </w:p>
    <w:p w14:paraId="65F8798B" w14:textId="77777777" w:rsidR="00401A22" w:rsidRDefault="00401A22" w:rsidP="00401A22">
      <w:pPr>
        <w:rPr>
          <w:rtl/>
        </w:rPr>
      </w:pPr>
    </w:p>
    <w:p w14:paraId="085BA836" w14:textId="77777777" w:rsidR="00401A22" w:rsidRDefault="00CE7196" w:rsidP="00993B1F">
      <w:pPr>
        <w:rPr>
          <w:rtl/>
        </w:rPr>
      </w:pPr>
      <w:r>
        <w:rPr>
          <w:rFonts w:hint="cs"/>
          <w:b/>
          <w:bCs/>
          <w:u w:val="single"/>
          <w:rtl/>
        </w:rPr>
        <w:t xml:space="preserve">שאלה </w:t>
      </w:r>
      <w:r w:rsidR="00993B1F">
        <w:rPr>
          <w:rFonts w:hint="cs"/>
          <w:b/>
          <w:bCs/>
          <w:u w:val="single"/>
          <w:rtl/>
        </w:rPr>
        <w:t>4#</w:t>
      </w:r>
      <w:r>
        <w:rPr>
          <w:rFonts w:hint="cs"/>
          <w:b/>
          <w:bCs/>
          <w:u w:val="single"/>
          <w:rtl/>
        </w:rPr>
        <w:t xml:space="preserve"> (10 נ')</w:t>
      </w:r>
    </w:p>
    <w:p w14:paraId="00FEFBFA" w14:textId="75EFB2F6" w:rsidR="00E03A6F" w:rsidRPr="00D64F46" w:rsidRDefault="00AA017F" w:rsidP="00E03A6F">
      <w:pPr>
        <w:pStyle w:val="a4"/>
        <w:numPr>
          <w:ilvl w:val="0"/>
          <w:numId w:val="4"/>
        </w:numPr>
        <w:rPr>
          <w:rFonts w:ascii="Consolas" w:hAnsi="Consolas"/>
        </w:rPr>
      </w:pPr>
      <w:r w:rsidRPr="00D64F46">
        <w:rPr>
          <w:rFonts w:ascii="Consolas" w:hAnsi="Consolas" w:hint="cs"/>
          <w:rtl/>
        </w:rPr>
        <w:t>סיימתם</w:t>
      </w:r>
      <w:r w:rsidRPr="00D64F46">
        <w:rPr>
          <w:rFonts w:ascii="Consolas" w:hAnsi="Consolas"/>
          <w:rtl/>
        </w:rPr>
        <w:t xml:space="preserve"> </w:t>
      </w:r>
      <w:r w:rsidRPr="00D64F46">
        <w:rPr>
          <w:rFonts w:ascii="Consolas" w:hAnsi="Consolas" w:hint="cs"/>
          <w:rtl/>
        </w:rPr>
        <w:t>לעבוד</w:t>
      </w:r>
      <w:r w:rsidRPr="00D64F46">
        <w:rPr>
          <w:rFonts w:ascii="Consolas" w:hAnsi="Consolas"/>
          <w:rtl/>
        </w:rPr>
        <w:t xml:space="preserve"> </w:t>
      </w:r>
      <w:r w:rsidRPr="00D64F46">
        <w:rPr>
          <w:rFonts w:ascii="Consolas" w:hAnsi="Consolas" w:hint="cs"/>
          <w:rtl/>
        </w:rPr>
        <w:t>על</w:t>
      </w:r>
      <w:r w:rsidRPr="00D64F46">
        <w:rPr>
          <w:rFonts w:ascii="Consolas" w:hAnsi="Consolas"/>
          <w:rtl/>
        </w:rPr>
        <w:t xml:space="preserve"> </w:t>
      </w:r>
      <w:r w:rsidRPr="00D64F46">
        <w:rPr>
          <w:rFonts w:ascii="Consolas" w:hAnsi="Consolas" w:hint="cs"/>
          <w:rtl/>
        </w:rPr>
        <w:t>תרגיל</w:t>
      </w:r>
      <w:r w:rsidRPr="00D64F46">
        <w:rPr>
          <w:rFonts w:ascii="Consolas" w:hAnsi="Consolas"/>
          <w:rtl/>
        </w:rPr>
        <w:t xml:space="preserve"> #1. </w:t>
      </w:r>
      <w:r w:rsidRPr="00D64F46">
        <w:rPr>
          <w:rFonts w:ascii="Consolas" w:hAnsi="Consolas" w:hint="cs"/>
          <w:rtl/>
        </w:rPr>
        <w:t>בתיקייה</w:t>
      </w:r>
      <w:r w:rsidRPr="00D64F46">
        <w:rPr>
          <w:rFonts w:ascii="Consolas" w:hAnsi="Consolas"/>
          <w:rtl/>
        </w:rPr>
        <w:t xml:space="preserve"> </w:t>
      </w:r>
      <w:r w:rsidRPr="00D64F46">
        <w:rPr>
          <w:rFonts w:ascii="Consolas" w:hAnsi="Consolas"/>
        </w:rPr>
        <w:t>ex1</w:t>
      </w:r>
      <w:r w:rsidRPr="00D64F46">
        <w:rPr>
          <w:rFonts w:ascii="Consolas" w:hAnsi="Consolas"/>
          <w:rtl/>
        </w:rPr>
        <w:t xml:space="preserve">, </w:t>
      </w:r>
      <w:r w:rsidRPr="00D64F46">
        <w:rPr>
          <w:rFonts w:ascii="Consolas" w:hAnsi="Consolas" w:hint="cs"/>
          <w:rtl/>
        </w:rPr>
        <w:t>המצויה</w:t>
      </w:r>
      <w:r w:rsidRPr="00D64F46">
        <w:rPr>
          <w:rFonts w:ascii="Consolas" w:hAnsi="Consolas"/>
          <w:rtl/>
        </w:rPr>
        <w:t xml:space="preserve"> </w:t>
      </w:r>
      <w:r w:rsidRPr="00D64F46">
        <w:rPr>
          <w:rFonts w:ascii="Consolas" w:hAnsi="Consolas" w:hint="cs"/>
          <w:rtl/>
        </w:rPr>
        <w:t>בתוך</w:t>
      </w:r>
      <w:r w:rsidRPr="00D64F46">
        <w:rPr>
          <w:rFonts w:ascii="Consolas" w:hAnsi="Consolas"/>
          <w:rtl/>
        </w:rPr>
        <w:t xml:space="preserve"> </w:t>
      </w:r>
      <w:r w:rsidRPr="00D64F46">
        <w:rPr>
          <w:rFonts w:ascii="Consolas" w:hAnsi="Consolas" w:hint="cs"/>
          <w:rtl/>
        </w:rPr>
        <w:t>התיקייה</w:t>
      </w:r>
      <w:r w:rsidRPr="00D64F46">
        <w:rPr>
          <w:rFonts w:ascii="Consolas" w:hAnsi="Consolas"/>
          <w:rtl/>
        </w:rPr>
        <w:t xml:space="preserve"> </w:t>
      </w:r>
      <w:r w:rsidRPr="00D64F46">
        <w:rPr>
          <w:rFonts w:ascii="Consolas" w:hAnsi="Consolas"/>
        </w:rPr>
        <w:t>intro2cs</w:t>
      </w:r>
      <w:r w:rsidRPr="00D64F46">
        <w:rPr>
          <w:rFonts w:ascii="Consolas" w:hAnsi="Consolas"/>
          <w:rtl/>
        </w:rPr>
        <w:t xml:space="preserve">, </w:t>
      </w:r>
      <w:r w:rsidRPr="00D64F46">
        <w:rPr>
          <w:rFonts w:ascii="Consolas" w:hAnsi="Consolas" w:hint="cs"/>
          <w:rtl/>
        </w:rPr>
        <w:t>יש</w:t>
      </w:r>
      <w:r w:rsidRPr="00D64F46">
        <w:rPr>
          <w:rFonts w:ascii="Consolas" w:hAnsi="Consolas"/>
          <w:rtl/>
        </w:rPr>
        <w:t xml:space="preserve"> </w:t>
      </w:r>
      <w:r w:rsidRPr="00D64F46">
        <w:rPr>
          <w:rFonts w:ascii="Consolas" w:hAnsi="Consolas" w:hint="cs"/>
          <w:rtl/>
        </w:rPr>
        <w:t>לכם</w:t>
      </w:r>
      <w:r w:rsidRPr="00D64F46">
        <w:rPr>
          <w:rFonts w:ascii="Consolas" w:hAnsi="Consolas"/>
          <w:rtl/>
        </w:rPr>
        <w:t xml:space="preserve"> </w:t>
      </w:r>
      <w:r w:rsidRPr="00D64F46">
        <w:rPr>
          <w:rFonts w:ascii="Consolas" w:hAnsi="Consolas" w:hint="cs"/>
          <w:rtl/>
        </w:rPr>
        <w:t>תיקיית</w:t>
      </w:r>
      <w:r w:rsidRPr="00D64F46">
        <w:rPr>
          <w:rFonts w:ascii="Consolas" w:hAnsi="Consolas"/>
          <w:rtl/>
        </w:rPr>
        <w:t xml:space="preserve"> </w:t>
      </w:r>
      <w:r w:rsidRPr="00D64F46">
        <w:rPr>
          <w:rFonts w:ascii="Consolas" w:hAnsi="Consolas" w:hint="cs"/>
          <w:rtl/>
        </w:rPr>
        <w:t>משנה</w:t>
      </w:r>
      <w:r w:rsidRPr="00D64F46">
        <w:rPr>
          <w:rFonts w:ascii="Consolas" w:hAnsi="Consolas"/>
          <w:rtl/>
        </w:rPr>
        <w:t xml:space="preserve"> </w:t>
      </w:r>
      <w:r w:rsidRPr="00D64F46">
        <w:rPr>
          <w:rFonts w:ascii="Consolas" w:hAnsi="Consolas" w:hint="cs"/>
          <w:rtl/>
        </w:rPr>
        <w:t>בשם</w:t>
      </w:r>
      <w:r w:rsidRPr="00D64F46">
        <w:rPr>
          <w:rFonts w:ascii="Consolas" w:hAnsi="Consolas"/>
          <w:rtl/>
        </w:rPr>
        <w:t xml:space="preserve"> </w:t>
      </w:r>
      <w:r w:rsidRPr="00D64F46">
        <w:rPr>
          <w:rFonts w:ascii="Consolas" w:hAnsi="Consolas"/>
        </w:rPr>
        <w:t>sources</w:t>
      </w:r>
      <w:r w:rsidRPr="00D64F46">
        <w:rPr>
          <w:rFonts w:ascii="Consolas" w:hAnsi="Consolas"/>
          <w:rtl/>
        </w:rPr>
        <w:t xml:space="preserve"> </w:t>
      </w:r>
      <w:r w:rsidRPr="00D64F46">
        <w:rPr>
          <w:rFonts w:ascii="Consolas" w:hAnsi="Consolas" w:hint="cs"/>
          <w:rtl/>
        </w:rPr>
        <w:t>ובה</w:t>
      </w:r>
      <w:r w:rsidRPr="00D64F46">
        <w:rPr>
          <w:rFonts w:ascii="Consolas" w:hAnsi="Consolas"/>
          <w:rtl/>
        </w:rPr>
        <w:t xml:space="preserve"> </w:t>
      </w:r>
      <w:r w:rsidRPr="00D64F46">
        <w:rPr>
          <w:rFonts w:ascii="Consolas" w:hAnsi="Consolas" w:hint="cs"/>
          <w:rtl/>
        </w:rPr>
        <w:t>מצויים</w:t>
      </w:r>
      <w:r w:rsidRPr="00D64F46">
        <w:rPr>
          <w:rFonts w:ascii="Consolas" w:hAnsi="Consolas"/>
          <w:rtl/>
        </w:rPr>
        <w:t xml:space="preserve"> </w:t>
      </w:r>
      <w:r w:rsidRPr="00D64F46">
        <w:rPr>
          <w:rFonts w:ascii="Consolas" w:hAnsi="Consolas" w:hint="cs"/>
          <w:rtl/>
        </w:rPr>
        <w:t>הקבצים</w:t>
      </w:r>
      <w:r w:rsidRPr="00D64F46">
        <w:rPr>
          <w:rFonts w:ascii="Consolas" w:hAnsi="Consolas"/>
          <w:rtl/>
        </w:rPr>
        <w:t xml:space="preserve">: </w:t>
      </w:r>
      <w:r w:rsidRPr="00D64F46">
        <w:rPr>
          <w:rFonts w:ascii="Consolas" w:hAnsi="Consolas"/>
        </w:rPr>
        <w:t>ex1a.cc, ex1b.cc, ex1c.cc</w:t>
      </w:r>
      <w:r w:rsidRPr="00D64F46">
        <w:rPr>
          <w:rFonts w:ascii="Consolas" w:hAnsi="Consolas"/>
          <w:rtl/>
        </w:rPr>
        <w:t xml:space="preserve">. </w:t>
      </w:r>
      <w:r w:rsidRPr="00D64F46">
        <w:rPr>
          <w:rFonts w:ascii="Consolas" w:hAnsi="Consolas" w:hint="cs"/>
          <w:rtl/>
        </w:rPr>
        <w:t>בתיקיה</w:t>
      </w:r>
      <w:r w:rsidRPr="00D64F46">
        <w:rPr>
          <w:rFonts w:ascii="Consolas" w:hAnsi="Consolas"/>
          <w:rtl/>
        </w:rPr>
        <w:t xml:space="preserve"> </w:t>
      </w:r>
      <w:r w:rsidRPr="00D64F46">
        <w:rPr>
          <w:rFonts w:ascii="Consolas" w:hAnsi="Consolas"/>
        </w:rPr>
        <w:t>intro2cs</w:t>
      </w:r>
      <w:r w:rsidRPr="00D64F46">
        <w:rPr>
          <w:rFonts w:ascii="Consolas" w:hAnsi="Consolas"/>
          <w:rtl/>
        </w:rPr>
        <w:t xml:space="preserve"> </w:t>
      </w:r>
      <w:r w:rsidRPr="00D64F46">
        <w:rPr>
          <w:rFonts w:ascii="Consolas" w:hAnsi="Consolas" w:hint="cs"/>
          <w:rtl/>
        </w:rPr>
        <w:t>יש</w:t>
      </w:r>
      <w:r w:rsidRPr="00D64F46">
        <w:rPr>
          <w:rFonts w:ascii="Consolas" w:hAnsi="Consolas"/>
          <w:rtl/>
        </w:rPr>
        <w:t xml:space="preserve"> </w:t>
      </w:r>
      <w:r w:rsidRPr="00D64F46">
        <w:rPr>
          <w:rFonts w:ascii="Consolas" w:hAnsi="Consolas" w:hint="cs"/>
          <w:rtl/>
        </w:rPr>
        <w:t>תיקיה</w:t>
      </w:r>
      <w:r w:rsidRPr="00D64F46">
        <w:rPr>
          <w:rFonts w:ascii="Consolas" w:hAnsi="Consolas"/>
          <w:rtl/>
        </w:rPr>
        <w:t xml:space="preserve"> </w:t>
      </w:r>
      <w:r w:rsidRPr="00D64F46">
        <w:rPr>
          <w:rFonts w:ascii="Consolas" w:hAnsi="Consolas" w:hint="cs"/>
          <w:rtl/>
        </w:rPr>
        <w:t>נוספת</w:t>
      </w:r>
      <w:r w:rsidRPr="00D64F46">
        <w:rPr>
          <w:rFonts w:ascii="Consolas" w:hAnsi="Consolas"/>
          <w:rtl/>
        </w:rPr>
        <w:t xml:space="preserve"> (</w:t>
      </w:r>
      <w:r w:rsidRPr="00D64F46">
        <w:rPr>
          <w:rFonts w:ascii="Consolas" w:hAnsi="Consolas" w:hint="cs"/>
          <w:rtl/>
        </w:rPr>
        <w:t>פרט</w:t>
      </w:r>
      <w:r w:rsidRPr="00D64F46">
        <w:rPr>
          <w:rFonts w:ascii="Consolas" w:hAnsi="Consolas"/>
          <w:rtl/>
        </w:rPr>
        <w:t xml:space="preserve"> </w:t>
      </w:r>
      <w:r w:rsidRPr="00D64F46">
        <w:rPr>
          <w:rFonts w:ascii="Consolas" w:hAnsi="Consolas" w:hint="cs"/>
          <w:rtl/>
        </w:rPr>
        <w:t>ל</w:t>
      </w:r>
      <w:r w:rsidRPr="00D64F46">
        <w:rPr>
          <w:rFonts w:ascii="Consolas" w:hAnsi="Consolas"/>
          <w:rtl/>
        </w:rPr>
        <w:t xml:space="preserve">: </w:t>
      </w:r>
      <w:r w:rsidRPr="00D64F46">
        <w:rPr>
          <w:rFonts w:ascii="Consolas" w:hAnsi="Consolas"/>
        </w:rPr>
        <w:t>ex1</w:t>
      </w:r>
      <w:r w:rsidRPr="00D64F46">
        <w:rPr>
          <w:rFonts w:ascii="Consolas" w:hAnsi="Consolas"/>
          <w:rtl/>
        </w:rPr>
        <w:t xml:space="preserve">) </w:t>
      </w:r>
      <w:r w:rsidRPr="00D64F46">
        <w:rPr>
          <w:rFonts w:ascii="Consolas" w:hAnsi="Consolas" w:hint="cs"/>
          <w:rtl/>
        </w:rPr>
        <w:t>הקרויה</w:t>
      </w:r>
      <w:r w:rsidRPr="00D64F46">
        <w:rPr>
          <w:rFonts w:ascii="Consolas" w:hAnsi="Consolas"/>
          <w:rtl/>
        </w:rPr>
        <w:t xml:space="preserve">: </w:t>
      </w:r>
      <w:proofErr w:type="spellStart"/>
      <w:r w:rsidRPr="00D64F46">
        <w:rPr>
          <w:rFonts w:ascii="Consolas" w:hAnsi="Consolas"/>
        </w:rPr>
        <w:t>my_progs</w:t>
      </w:r>
      <w:proofErr w:type="spellEnd"/>
      <w:r w:rsidR="00E03A6F" w:rsidRPr="00D64F46">
        <w:rPr>
          <w:rFonts w:ascii="Consolas" w:hAnsi="Consolas"/>
          <w:rtl/>
        </w:rPr>
        <w:t xml:space="preserve"> (</w:t>
      </w:r>
      <w:r w:rsidR="00E03A6F" w:rsidRPr="00D64F46">
        <w:rPr>
          <w:rFonts w:ascii="Consolas" w:hAnsi="Consolas" w:hint="cs"/>
          <w:rtl/>
        </w:rPr>
        <w:t>בה</w:t>
      </w:r>
      <w:r w:rsidR="00E03A6F" w:rsidRPr="00D64F46">
        <w:rPr>
          <w:rFonts w:ascii="Consolas" w:hAnsi="Consolas"/>
          <w:rtl/>
        </w:rPr>
        <w:t xml:space="preserve"> </w:t>
      </w:r>
      <w:r w:rsidR="00E03A6F" w:rsidRPr="00D64F46">
        <w:rPr>
          <w:rFonts w:ascii="Consolas" w:hAnsi="Consolas" w:hint="cs"/>
          <w:rtl/>
        </w:rPr>
        <w:t>אתם</w:t>
      </w:r>
      <w:r w:rsidR="00E03A6F" w:rsidRPr="00D64F46">
        <w:rPr>
          <w:rFonts w:ascii="Consolas" w:hAnsi="Consolas"/>
          <w:rtl/>
        </w:rPr>
        <w:t xml:space="preserve"> </w:t>
      </w:r>
      <w:r w:rsidR="00E03A6F" w:rsidRPr="00D64F46">
        <w:rPr>
          <w:rFonts w:ascii="Consolas" w:hAnsi="Consolas" w:hint="cs"/>
          <w:rtl/>
        </w:rPr>
        <w:t>שומרים</w:t>
      </w:r>
      <w:r w:rsidR="00E03A6F" w:rsidRPr="00D64F46">
        <w:rPr>
          <w:rFonts w:ascii="Consolas" w:hAnsi="Consolas"/>
          <w:rtl/>
        </w:rPr>
        <w:t xml:space="preserve"> </w:t>
      </w:r>
      <w:r w:rsidR="00E03A6F" w:rsidRPr="00D64F46">
        <w:rPr>
          <w:rFonts w:ascii="Consolas" w:hAnsi="Consolas" w:hint="cs"/>
          <w:rtl/>
        </w:rPr>
        <w:t>תכניות</w:t>
      </w:r>
      <w:r w:rsidR="00E03A6F" w:rsidRPr="00D64F46">
        <w:rPr>
          <w:rFonts w:ascii="Consolas" w:hAnsi="Consolas"/>
          <w:rtl/>
        </w:rPr>
        <w:t xml:space="preserve"> </w:t>
      </w:r>
      <w:r w:rsidR="00E03A6F" w:rsidRPr="00D64F46">
        <w:rPr>
          <w:rFonts w:ascii="Consolas" w:hAnsi="Consolas" w:hint="cs"/>
          <w:rtl/>
        </w:rPr>
        <w:t>ש</w:t>
      </w:r>
      <w:r w:rsidR="00CD3419" w:rsidRPr="00D64F46">
        <w:rPr>
          <w:rFonts w:ascii="Consolas" w:hAnsi="Consolas" w:hint="cs"/>
          <w:rtl/>
        </w:rPr>
        <w:t>כבר</w:t>
      </w:r>
      <w:r w:rsidR="00CD3419" w:rsidRPr="00D64F46">
        <w:rPr>
          <w:rFonts w:ascii="Consolas" w:hAnsi="Consolas"/>
          <w:rtl/>
        </w:rPr>
        <w:t xml:space="preserve"> </w:t>
      </w:r>
      <w:r w:rsidR="00E03A6F" w:rsidRPr="00D64F46">
        <w:rPr>
          <w:rFonts w:ascii="Consolas" w:hAnsi="Consolas" w:hint="cs"/>
          <w:rtl/>
        </w:rPr>
        <w:t>הגשתם</w:t>
      </w:r>
      <w:r w:rsidR="00E03A6F" w:rsidRPr="00D64F46">
        <w:rPr>
          <w:rFonts w:ascii="Consolas" w:hAnsi="Consolas"/>
          <w:rtl/>
        </w:rPr>
        <w:t>)</w:t>
      </w:r>
      <w:r w:rsidRPr="00D64F46">
        <w:rPr>
          <w:rFonts w:ascii="Consolas" w:hAnsi="Consolas"/>
          <w:rtl/>
        </w:rPr>
        <w:t>.</w:t>
      </w:r>
      <w:r w:rsidRPr="00D64F46">
        <w:rPr>
          <w:rFonts w:ascii="Consolas" w:hAnsi="Consolas"/>
          <w:rtl/>
        </w:rPr>
        <w:br/>
      </w:r>
      <w:r w:rsidRPr="00D64F46">
        <w:rPr>
          <w:rFonts w:ascii="Consolas" w:hAnsi="Consolas" w:hint="cs"/>
          <w:rtl/>
        </w:rPr>
        <w:t>ברצונכם</w:t>
      </w:r>
      <w:r w:rsidRPr="00D64F46">
        <w:rPr>
          <w:rFonts w:ascii="Consolas" w:hAnsi="Consolas"/>
          <w:rtl/>
        </w:rPr>
        <w:t xml:space="preserve"> </w:t>
      </w:r>
      <w:r w:rsidRPr="00D64F46">
        <w:rPr>
          <w:rFonts w:ascii="Consolas" w:hAnsi="Consolas" w:hint="cs"/>
          <w:rtl/>
        </w:rPr>
        <w:t>להעתיק</w:t>
      </w:r>
      <w:r w:rsidRPr="00D64F46">
        <w:rPr>
          <w:rFonts w:ascii="Consolas" w:hAnsi="Consolas"/>
          <w:rtl/>
        </w:rPr>
        <w:t xml:space="preserve"> </w:t>
      </w:r>
      <w:r w:rsidRPr="00D64F46">
        <w:rPr>
          <w:rFonts w:ascii="Consolas" w:hAnsi="Consolas" w:hint="cs"/>
          <w:rtl/>
        </w:rPr>
        <w:t>את</w:t>
      </w:r>
      <w:r w:rsidRPr="00D64F46">
        <w:rPr>
          <w:rFonts w:ascii="Consolas" w:hAnsi="Consolas"/>
          <w:rtl/>
        </w:rPr>
        <w:t xml:space="preserve"> </w:t>
      </w:r>
      <w:r w:rsidRPr="00D64F46">
        <w:rPr>
          <w:rFonts w:ascii="Consolas" w:hAnsi="Consolas" w:hint="cs"/>
          <w:rtl/>
        </w:rPr>
        <w:t>שלושת</w:t>
      </w:r>
      <w:r w:rsidRPr="00D64F46">
        <w:rPr>
          <w:rFonts w:ascii="Consolas" w:hAnsi="Consolas"/>
          <w:rtl/>
        </w:rPr>
        <w:t xml:space="preserve"> </w:t>
      </w:r>
      <w:r w:rsidRPr="00D64F46">
        <w:rPr>
          <w:rFonts w:ascii="Consolas" w:hAnsi="Consolas" w:hint="cs"/>
          <w:rtl/>
        </w:rPr>
        <w:t>קובצי</w:t>
      </w:r>
      <w:r w:rsidRPr="00D64F46">
        <w:rPr>
          <w:rFonts w:ascii="Consolas" w:hAnsi="Consolas"/>
          <w:rtl/>
        </w:rPr>
        <w:t xml:space="preserve"> </w:t>
      </w:r>
      <w:r w:rsidRPr="00D64F46">
        <w:rPr>
          <w:rFonts w:ascii="Consolas" w:hAnsi="Consolas" w:hint="cs"/>
          <w:rtl/>
        </w:rPr>
        <w:t>המקור</w:t>
      </w:r>
      <w:r w:rsidRPr="00D64F46">
        <w:rPr>
          <w:rFonts w:ascii="Consolas" w:hAnsi="Consolas"/>
          <w:rtl/>
        </w:rPr>
        <w:t xml:space="preserve">  </w:t>
      </w:r>
      <w:r w:rsidRPr="00D64F46">
        <w:rPr>
          <w:rFonts w:ascii="Consolas" w:hAnsi="Consolas"/>
        </w:rPr>
        <w:t>ex1a.cc, ex1b.cc, ex1c.cc</w:t>
      </w:r>
      <w:r w:rsidRPr="00D64F46">
        <w:rPr>
          <w:rFonts w:ascii="Consolas" w:hAnsi="Consolas"/>
          <w:rtl/>
        </w:rPr>
        <w:t xml:space="preserve"> </w:t>
      </w:r>
      <w:r w:rsidRPr="00D64F46">
        <w:rPr>
          <w:rFonts w:ascii="Consolas" w:hAnsi="Consolas" w:hint="cs"/>
          <w:rtl/>
        </w:rPr>
        <w:t>לתיקיה</w:t>
      </w:r>
      <w:r w:rsidRPr="00D64F46">
        <w:rPr>
          <w:rFonts w:ascii="Consolas" w:hAnsi="Consolas"/>
          <w:rtl/>
        </w:rPr>
        <w:t xml:space="preserve"> </w:t>
      </w:r>
      <w:proofErr w:type="spellStart"/>
      <w:r w:rsidRPr="00D64F46">
        <w:rPr>
          <w:rFonts w:ascii="Consolas" w:hAnsi="Consolas"/>
        </w:rPr>
        <w:t>my_progs</w:t>
      </w:r>
      <w:proofErr w:type="spellEnd"/>
      <w:r w:rsidRPr="00D64F46">
        <w:rPr>
          <w:rFonts w:ascii="Consolas" w:hAnsi="Consolas"/>
          <w:rtl/>
        </w:rPr>
        <w:t xml:space="preserve">, </w:t>
      </w:r>
      <w:r w:rsidRPr="00D64F46">
        <w:rPr>
          <w:rFonts w:ascii="Consolas" w:hAnsi="Consolas" w:hint="cs"/>
          <w:rtl/>
        </w:rPr>
        <w:t>ואחר</w:t>
      </w:r>
      <w:r w:rsidRPr="00D64F46">
        <w:rPr>
          <w:rFonts w:ascii="Consolas" w:hAnsi="Consolas"/>
          <w:rtl/>
        </w:rPr>
        <w:t xml:space="preserve"> </w:t>
      </w:r>
      <w:r w:rsidRPr="00D64F46">
        <w:rPr>
          <w:rFonts w:ascii="Consolas" w:hAnsi="Consolas" w:hint="cs"/>
          <w:rtl/>
        </w:rPr>
        <w:t>כך</w:t>
      </w:r>
      <w:r w:rsidRPr="00D64F46">
        <w:rPr>
          <w:rFonts w:ascii="Consolas" w:hAnsi="Consolas"/>
          <w:rtl/>
        </w:rPr>
        <w:t xml:space="preserve"> </w:t>
      </w:r>
      <w:r w:rsidRPr="00D64F46">
        <w:rPr>
          <w:rFonts w:ascii="Consolas" w:hAnsi="Consolas" w:hint="cs"/>
          <w:rtl/>
        </w:rPr>
        <w:t>למחוק</w:t>
      </w:r>
      <w:r w:rsidRPr="00D64F46">
        <w:rPr>
          <w:rFonts w:ascii="Consolas" w:hAnsi="Consolas"/>
          <w:rtl/>
        </w:rPr>
        <w:t xml:space="preserve"> </w:t>
      </w:r>
      <w:r w:rsidRPr="00D64F46">
        <w:rPr>
          <w:rFonts w:ascii="Consolas" w:hAnsi="Consolas" w:hint="cs"/>
          <w:rtl/>
        </w:rPr>
        <w:t>את</w:t>
      </w:r>
      <w:r w:rsidRPr="00D64F46">
        <w:rPr>
          <w:rFonts w:ascii="Consolas" w:hAnsi="Consolas"/>
          <w:rtl/>
        </w:rPr>
        <w:t xml:space="preserve"> </w:t>
      </w:r>
      <w:r w:rsidRPr="00D64F46">
        <w:rPr>
          <w:rFonts w:ascii="Consolas" w:hAnsi="Consolas" w:hint="cs"/>
          <w:rtl/>
        </w:rPr>
        <w:t>התיקייה</w:t>
      </w:r>
      <w:r w:rsidRPr="00D64F46">
        <w:rPr>
          <w:rFonts w:ascii="Consolas" w:hAnsi="Consolas"/>
          <w:rtl/>
        </w:rPr>
        <w:t xml:space="preserve"> </w:t>
      </w:r>
      <w:r w:rsidRPr="00D64F46">
        <w:rPr>
          <w:rFonts w:ascii="Consolas" w:hAnsi="Consolas"/>
        </w:rPr>
        <w:t>ex1</w:t>
      </w:r>
      <w:r w:rsidRPr="00D64F46">
        <w:rPr>
          <w:rFonts w:ascii="Consolas" w:hAnsi="Consolas"/>
          <w:rtl/>
        </w:rPr>
        <w:t xml:space="preserve"> </w:t>
      </w:r>
      <w:r w:rsidRPr="00D64F46">
        <w:rPr>
          <w:rFonts w:ascii="Consolas" w:hAnsi="Consolas" w:hint="cs"/>
          <w:rtl/>
        </w:rPr>
        <w:t>על</w:t>
      </w:r>
      <w:r w:rsidRPr="00D64F46">
        <w:rPr>
          <w:rFonts w:ascii="Consolas" w:hAnsi="Consolas"/>
          <w:rtl/>
        </w:rPr>
        <w:t xml:space="preserve"> </w:t>
      </w:r>
      <w:r w:rsidRPr="00D64F46">
        <w:rPr>
          <w:rFonts w:ascii="Consolas" w:hAnsi="Consolas" w:hint="cs"/>
          <w:rtl/>
        </w:rPr>
        <w:t>כל</w:t>
      </w:r>
      <w:r w:rsidRPr="00D64F46">
        <w:rPr>
          <w:rFonts w:ascii="Consolas" w:hAnsi="Consolas"/>
          <w:rtl/>
        </w:rPr>
        <w:t xml:space="preserve"> </w:t>
      </w:r>
      <w:r w:rsidRPr="00D64F46">
        <w:rPr>
          <w:rFonts w:ascii="Consolas" w:hAnsi="Consolas" w:hint="cs"/>
          <w:rtl/>
        </w:rPr>
        <w:t>תכולתה</w:t>
      </w:r>
      <w:r w:rsidRPr="00D64F46">
        <w:rPr>
          <w:rFonts w:ascii="Consolas" w:hAnsi="Consolas"/>
          <w:rtl/>
        </w:rPr>
        <w:t xml:space="preserve"> (</w:t>
      </w:r>
      <w:r w:rsidRPr="00D64F46">
        <w:rPr>
          <w:rFonts w:ascii="Consolas" w:hAnsi="Consolas" w:hint="cs"/>
          <w:rtl/>
        </w:rPr>
        <w:t>תיקיות</w:t>
      </w:r>
      <w:r w:rsidRPr="00D64F46">
        <w:rPr>
          <w:rFonts w:ascii="Consolas" w:hAnsi="Consolas"/>
          <w:rtl/>
        </w:rPr>
        <w:t xml:space="preserve"> </w:t>
      </w:r>
      <w:r w:rsidRPr="00D64F46">
        <w:rPr>
          <w:rFonts w:ascii="Consolas" w:hAnsi="Consolas" w:hint="cs"/>
          <w:rtl/>
        </w:rPr>
        <w:t>משנה</w:t>
      </w:r>
      <w:r w:rsidRPr="00D64F46">
        <w:rPr>
          <w:rFonts w:ascii="Consolas" w:hAnsi="Consolas"/>
          <w:rtl/>
        </w:rPr>
        <w:t xml:space="preserve">, </w:t>
      </w:r>
      <w:r w:rsidRPr="00D64F46">
        <w:rPr>
          <w:rFonts w:ascii="Consolas" w:hAnsi="Consolas" w:hint="cs"/>
          <w:rtl/>
        </w:rPr>
        <w:t>קבצים</w:t>
      </w:r>
      <w:r w:rsidRPr="00D64F46">
        <w:rPr>
          <w:rFonts w:ascii="Consolas" w:hAnsi="Consolas"/>
          <w:rtl/>
        </w:rPr>
        <w:t>,...)</w:t>
      </w:r>
      <w:r w:rsidR="00E03A6F" w:rsidRPr="00D64F46">
        <w:rPr>
          <w:rFonts w:ascii="Consolas" w:hAnsi="Consolas"/>
          <w:rtl/>
        </w:rPr>
        <w:t>.</w:t>
      </w:r>
      <w:r w:rsidR="00E03A6F" w:rsidRPr="00D64F46">
        <w:rPr>
          <w:rFonts w:ascii="Consolas" w:hAnsi="Consolas"/>
          <w:rtl/>
        </w:rPr>
        <w:br/>
      </w:r>
      <w:r w:rsidR="008472B4">
        <w:rPr>
          <w:rFonts w:ascii="Consolas" w:hAnsi="Consolas" w:hint="cs"/>
          <w:rtl/>
        </w:rPr>
        <w:t>כתבו את הפקודה או פקודות שיבצעו זאת</w:t>
      </w:r>
      <w:r w:rsidR="008472B4" w:rsidRPr="00D64F46">
        <w:rPr>
          <w:rFonts w:ascii="Consolas" w:hAnsi="Consolas"/>
          <w:rtl/>
        </w:rPr>
        <w:t xml:space="preserve"> </w:t>
      </w:r>
      <w:ins w:id="79" w:author="Tzvi Melamed" w:date="2019-01-22T18:32:00Z">
        <w:r w:rsidR="008472B4">
          <w:rPr>
            <w:rFonts w:ascii="Consolas" w:hAnsi="Consolas" w:hint="cs"/>
            <w:rtl/>
          </w:rPr>
          <w:t>.</w:t>
        </w:r>
      </w:ins>
    </w:p>
    <w:p w14:paraId="2F765909" w14:textId="3F49A4EE" w:rsidR="00290301" w:rsidRPr="00D64F46" w:rsidRDefault="00290301" w:rsidP="00290301">
      <w:pPr>
        <w:rPr>
          <w:rFonts w:ascii="Consolas" w:hAnsi="Consolas"/>
          <w:rtl/>
        </w:rPr>
      </w:pPr>
      <w:r w:rsidRPr="00D64F46">
        <w:rPr>
          <w:rFonts w:ascii="Consolas" w:hAnsi="Consola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892951" wp14:editId="18E00309">
                <wp:simplePos x="0" y="0"/>
                <wp:positionH relativeFrom="column">
                  <wp:posOffset>2038350</wp:posOffset>
                </wp:positionH>
                <wp:positionV relativeFrom="paragraph">
                  <wp:posOffset>61595</wp:posOffset>
                </wp:positionV>
                <wp:extent cx="695325" cy="257175"/>
                <wp:effectExtent l="0" t="0" r="28575" b="28575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095B4F" w14:textId="07F7E0C2" w:rsidR="00290301" w:rsidRDefault="00290301" w:rsidP="00290301">
                            <w:pPr>
                              <w:bidi w:val="0"/>
                            </w:pPr>
                            <w:r>
                              <w:t>Intro2cs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7E892951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160.5pt;margin-top:4.85pt;width:54.7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" fillcolor="white [3201]" strokeweight=".5pt">
                <v:textbox>
                  <w:txbxContent>
                    <w:p w14:paraId="1C095B4F" w14:textId="07F7E0C2" w:rsidR="00290301" w:rsidRDefault="00290301" w:rsidP="00290301">
                      <w:pPr>
                        <w:bidi w:val="0"/>
                      </w:pPr>
                      <w:r>
                        <w:t>Intro2cs</w:t>
                      </w:r>
                    </w:p>
                  </w:txbxContent>
                </v:textbox>
              </v:shape>
            </w:pict>
          </mc:Fallback>
        </mc:AlternateContent>
      </w:r>
    </w:p>
    <w:p w14:paraId="3D4331AC" w14:textId="29BC1056" w:rsidR="00290301" w:rsidRPr="00D64F46" w:rsidRDefault="00290301" w:rsidP="00290301">
      <w:pPr>
        <w:rPr>
          <w:rFonts w:ascii="Consolas" w:hAnsi="Consolas"/>
          <w:rtl/>
        </w:rPr>
      </w:pPr>
      <w:r w:rsidRPr="00D64F46">
        <w:rPr>
          <w:rFonts w:ascii="Consolas" w:hAnsi="Consolas"/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320353" wp14:editId="614733A7">
                <wp:simplePos x="0" y="0"/>
                <wp:positionH relativeFrom="column">
                  <wp:posOffset>1524000</wp:posOffset>
                </wp:positionH>
                <wp:positionV relativeFrom="paragraph">
                  <wp:posOffset>158115</wp:posOffset>
                </wp:positionV>
                <wp:extent cx="514350" cy="333375"/>
                <wp:effectExtent l="38100" t="0" r="19050" b="47625"/>
                <wp:wrapNone/>
                <wp:docPr id="9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5082CA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9" o:spid="_x0000_s1026" type="#_x0000_t32" style="position:absolute;left:0;text-align:left;margin-left:120pt;margin-top:12.45pt;width:40.5pt;height:26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" strokecolor="#4579b8 [3044]">
                <v:stroke endarrow="block"/>
              </v:shape>
            </w:pict>
          </mc:Fallback>
        </mc:AlternateContent>
      </w:r>
    </w:p>
    <w:p w14:paraId="749F7F8D" w14:textId="2B7F23F4" w:rsidR="00290301" w:rsidRPr="00D64F46" w:rsidRDefault="00290301" w:rsidP="00290301">
      <w:pPr>
        <w:rPr>
          <w:rFonts w:ascii="Consolas" w:hAnsi="Consolas"/>
          <w:rtl/>
        </w:rPr>
      </w:pPr>
      <w:r w:rsidRPr="00D64F46">
        <w:rPr>
          <w:rFonts w:ascii="Consolas" w:hAnsi="Consolas"/>
          <w:noProof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13E1C4" wp14:editId="70BD9145">
                <wp:simplePos x="0" y="0"/>
                <wp:positionH relativeFrom="column">
                  <wp:posOffset>2724149</wp:posOffset>
                </wp:positionH>
                <wp:positionV relativeFrom="paragraph">
                  <wp:posOffset>6986</wp:posOffset>
                </wp:positionV>
                <wp:extent cx="466725" cy="323850"/>
                <wp:effectExtent l="0" t="0" r="85725" b="57150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39461DB" id="מחבר חץ ישר 10" o:spid="_x0000_s1026" type="#_x0000_t32" style="position:absolute;left:0;text-align:left;margin-left:214.5pt;margin-top:.55pt;width:36.75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" strokecolor="#4579b8 [3044]">
                <v:stroke endarrow="block"/>
              </v:shape>
            </w:pict>
          </mc:Fallback>
        </mc:AlternateContent>
      </w:r>
    </w:p>
    <w:p w14:paraId="17813CB7" w14:textId="367CCCFF" w:rsidR="00290301" w:rsidRPr="00D64F46" w:rsidRDefault="00290301" w:rsidP="00290301">
      <w:pPr>
        <w:rPr>
          <w:rFonts w:ascii="Consolas" w:hAnsi="Consolas"/>
          <w:rtl/>
        </w:rPr>
      </w:pPr>
    </w:p>
    <w:p w14:paraId="0E794F4F" w14:textId="4B23B12C" w:rsidR="00290301" w:rsidRPr="00D64F46" w:rsidRDefault="00290301" w:rsidP="00290301">
      <w:pPr>
        <w:rPr>
          <w:rFonts w:ascii="Consolas" w:hAnsi="Consolas"/>
          <w:rtl/>
        </w:rPr>
      </w:pPr>
      <w:r w:rsidRPr="00D64F46">
        <w:rPr>
          <w:rFonts w:ascii="Consolas" w:hAnsi="Consolas"/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EA8D74" wp14:editId="3CF767D7">
                <wp:simplePos x="0" y="0"/>
                <wp:positionH relativeFrom="column">
                  <wp:posOffset>2886075</wp:posOffset>
                </wp:positionH>
                <wp:positionV relativeFrom="paragraph">
                  <wp:posOffset>9525</wp:posOffset>
                </wp:positionV>
                <wp:extent cx="857250" cy="257175"/>
                <wp:effectExtent l="0" t="0" r="19050" b="28575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4D3131" w14:textId="779D1368" w:rsidR="00290301" w:rsidRDefault="00290301" w:rsidP="00290301">
                            <w:pPr>
                              <w:bidi w:val="0"/>
                            </w:pPr>
                            <w:proofErr w:type="spellStart"/>
                            <w:r>
                              <w:t>my_progs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2EA8D74" id="תיבת טקסט 8" o:spid="_x0000_s1027" type="#_x0000_t202" style="position:absolute;left:0;text-align:left;margin-left:227.25pt;margin-top:.75pt;width:67.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" fillcolor="white [3201]" strokeweight=".5pt">
                <v:textbox>
                  <w:txbxContent>
                    <w:p w14:paraId="744D3131" w14:textId="779D1368" w:rsidR="00290301" w:rsidRDefault="00290301" w:rsidP="00290301">
                      <w:pPr>
                        <w:bidi w:val="0"/>
                      </w:pPr>
                      <w:proofErr w:type="spellStart"/>
                      <w:r>
                        <w:t>my_progs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64F46">
        <w:rPr>
          <w:rFonts w:ascii="Consolas" w:hAnsi="Consola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195EE3" wp14:editId="0A6DD725">
                <wp:simplePos x="0" y="0"/>
                <wp:positionH relativeFrom="column">
                  <wp:posOffset>1209675</wp:posOffset>
                </wp:positionH>
                <wp:positionV relativeFrom="paragraph">
                  <wp:posOffset>9525</wp:posOffset>
                </wp:positionV>
                <wp:extent cx="695325" cy="257175"/>
                <wp:effectExtent l="0" t="0" r="28575" b="28575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C47727" w14:textId="6388ED68" w:rsidR="00290301" w:rsidRDefault="00290301" w:rsidP="00290301">
                            <w:pPr>
                              <w:bidi w:val="0"/>
                            </w:pPr>
                            <w:r>
                              <w:t>ex1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4195EE3" id="תיבת טקסט 2" o:spid="_x0000_s1028" type="#_x0000_t202" style="position:absolute;left:0;text-align:left;margin-left:95.25pt;margin-top:.75pt;width:54.7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" fillcolor="white [3201]" strokeweight=".5pt">
                <v:textbox>
                  <w:txbxContent>
                    <w:p w14:paraId="08C47727" w14:textId="6388ED68" w:rsidR="00290301" w:rsidRDefault="00290301" w:rsidP="00290301">
                      <w:pPr>
                        <w:bidi w:val="0"/>
                      </w:pPr>
                      <w:r>
                        <w:t>ex1</w:t>
                      </w:r>
                    </w:p>
                  </w:txbxContent>
                </v:textbox>
              </v:shape>
            </w:pict>
          </mc:Fallback>
        </mc:AlternateContent>
      </w:r>
    </w:p>
    <w:p w14:paraId="76EBC36B" w14:textId="3350C737" w:rsidR="00290301" w:rsidRPr="00D64F46" w:rsidRDefault="00290301" w:rsidP="00290301">
      <w:pPr>
        <w:rPr>
          <w:rFonts w:ascii="Consolas" w:hAnsi="Consolas"/>
          <w:rtl/>
        </w:rPr>
      </w:pPr>
      <w:r w:rsidRPr="00D64F46">
        <w:rPr>
          <w:rFonts w:ascii="Consolas" w:hAnsi="Consolas"/>
          <w:noProof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C92240" wp14:editId="29D17524">
                <wp:simplePos x="0" y="0"/>
                <wp:positionH relativeFrom="column">
                  <wp:posOffset>714375</wp:posOffset>
                </wp:positionH>
                <wp:positionV relativeFrom="paragraph">
                  <wp:posOffset>106046</wp:posOffset>
                </wp:positionV>
                <wp:extent cx="495300" cy="266700"/>
                <wp:effectExtent l="38100" t="0" r="19050" b="57150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8167C3A" id="מחבר חץ ישר 15" o:spid="_x0000_s1026" type="#_x0000_t32" style="position:absolute;left:0;text-align:left;margin-left:56.25pt;margin-top:8.35pt;width:39pt;height:21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" strokecolor="#4579b8 [3044]">
                <v:stroke endarrow="block"/>
              </v:shape>
            </w:pict>
          </mc:Fallback>
        </mc:AlternateContent>
      </w:r>
    </w:p>
    <w:p w14:paraId="2F4CE758" w14:textId="781D00B9" w:rsidR="00290301" w:rsidRPr="00D64F46" w:rsidRDefault="00290301" w:rsidP="00290301">
      <w:pPr>
        <w:rPr>
          <w:rFonts w:ascii="Consolas" w:hAnsi="Consolas"/>
          <w:rtl/>
        </w:rPr>
      </w:pPr>
    </w:p>
    <w:p w14:paraId="0FE1490B" w14:textId="538F1E9B" w:rsidR="00290301" w:rsidRPr="00D64F46" w:rsidRDefault="00290301" w:rsidP="00290301">
      <w:pPr>
        <w:rPr>
          <w:rFonts w:ascii="Consolas" w:hAnsi="Consolas"/>
          <w:rtl/>
        </w:rPr>
      </w:pPr>
      <w:r w:rsidRPr="00D64F46">
        <w:rPr>
          <w:rFonts w:ascii="Consolas" w:hAnsi="Consolas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0772C7" wp14:editId="7A6AC14C">
                <wp:simplePos x="0" y="0"/>
                <wp:positionH relativeFrom="column">
                  <wp:posOffset>371475</wp:posOffset>
                </wp:positionH>
                <wp:positionV relativeFrom="paragraph">
                  <wp:posOffset>60960</wp:posOffset>
                </wp:positionV>
                <wp:extent cx="695325" cy="257175"/>
                <wp:effectExtent l="0" t="0" r="28575" b="28575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12E555" w14:textId="33FECB3F" w:rsidR="00290301" w:rsidRDefault="00290301" w:rsidP="00290301">
                            <w:pPr>
                              <w:bidi w:val="0"/>
                            </w:pPr>
                            <w:r>
                              <w:t>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70772C7" id="תיבת טקסט 3" o:spid="_x0000_s1029" type="#_x0000_t202" style="position:absolute;left:0;text-align:left;margin-left:29.25pt;margin-top:4.8pt;width:54.7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" fillcolor="white [3201]" strokeweight=".5pt">
                <v:textbox>
                  <w:txbxContent>
                    <w:p w14:paraId="7312E555" w14:textId="33FECB3F" w:rsidR="00290301" w:rsidRDefault="00290301" w:rsidP="00290301">
                      <w:pPr>
                        <w:bidi w:val="0"/>
                      </w:pPr>
                      <w:r>
                        <w:t>sources</w:t>
                      </w:r>
                    </w:p>
                  </w:txbxContent>
                </v:textbox>
              </v:shape>
            </w:pict>
          </mc:Fallback>
        </mc:AlternateContent>
      </w:r>
    </w:p>
    <w:p w14:paraId="5443E341" w14:textId="4744C996" w:rsidR="00290301" w:rsidRPr="00D64F46" w:rsidRDefault="00290301" w:rsidP="00290301">
      <w:pPr>
        <w:rPr>
          <w:rFonts w:ascii="Consolas" w:hAnsi="Consolas"/>
        </w:rPr>
      </w:pPr>
    </w:p>
    <w:p w14:paraId="397DCF69" w14:textId="5DDBBBDD" w:rsidR="00384CD2" w:rsidRPr="00D64F46" w:rsidRDefault="00290301" w:rsidP="00E03A6F">
      <w:pPr>
        <w:pStyle w:val="a4"/>
        <w:ind w:left="360"/>
        <w:rPr>
          <w:rFonts w:ascii="Consolas" w:hAnsi="Consolas"/>
          <w:rtl/>
        </w:rPr>
      </w:pPr>
      <w:r w:rsidRPr="00D64F46">
        <w:rPr>
          <w:rFonts w:ascii="Consolas" w:hAnsi="Consolas"/>
          <w:noProof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4315FE" wp14:editId="4EA9366D">
                <wp:simplePos x="0" y="0"/>
                <wp:positionH relativeFrom="column">
                  <wp:posOffset>228599</wp:posOffset>
                </wp:positionH>
                <wp:positionV relativeFrom="paragraph">
                  <wp:posOffset>5715</wp:posOffset>
                </wp:positionV>
                <wp:extent cx="409575" cy="180975"/>
                <wp:effectExtent l="38100" t="0" r="28575" b="66675"/>
                <wp:wrapNone/>
                <wp:docPr id="11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BB00605" id="מחבר חץ ישר 11" o:spid="_x0000_s1026" type="#_x0000_t32" style="position:absolute;left:0;text-align:left;margin-left:18pt;margin-top:.45pt;width:32.25pt;height:14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" strokecolor="#4579b8 [3044]">
                <v:stroke endarrow="block"/>
              </v:shape>
            </w:pict>
          </mc:Fallback>
        </mc:AlternateContent>
      </w:r>
      <w:r w:rsidRPr="00D64F46">
        <w:rPr>
          <w:rFonts w:ascii="Consolas" w:hAnsi="Consolas"/>
          <w:noProof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3CC448" wp14:editId="01227F93">
                <wp:simplePos x="0" y="0"/>
                <wp:positionH relativeFrom="column">
                  <wp:posOffset>857249</wp:posOffset>
                </wp:positionH>
                <wp:positionV relativeFrom="paragraph">
                  <wp:posOffset>5715</wp:posOffset>
                </wp:positionV>
                <wp:extent cx="161925" cy="180975"/>
                <wp:effectExtent l="0" t="0" r="66675" b="47625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5331DA7" id="מחבר חץ ישר 13" o:spid="_x0000_s1026" type="#_x0000_t32" style="position:absolute;left:0;text-align:left;margin-left:67.5pt;margin-top:.45pt;width:12.75pt;height:1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" strokecolor="#4579b8 [3044]">
                <v:stroke endarrow="block"/>
              </v:shape>
            </w:pict>
          </mc:Fallback>
        </mc:AlternateContent>
      </w:r>
      <w:r w:rsidRPr="00D64F46">
        <w:rPr>
          <w:rFonts w:ascii="Consolas" w:hAnsi="Consola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A0501A" wp14:editId="5CAC67C0">
                <wp:simplePos x="0" y="0"/>
                <wp:positionH relativeFrom="column">
                  <wp:posOffset>1028700</wp:posOffset>
                </wp:positionH>
                <wp:positionV relativeFrom="paragraph">
                  <wp:posOffset>5715</wp:posOffset>
                </wp:positionV>
                <wp:extent cx="876300" cy="161925"/>
                <wp:effectExtent l="0" t="0" r="76200" b="85725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3688628" id="מחבר חץ ישר 14" o:spid="_x0000_s1026" type="#_x0000_t32" style="position:absolute;left:0;text-align:left;margin-left:81pt;margin-top:.45pt;width:69pt;height:1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" strokecolor="#4579b8 [3044]">
                <v:stroke endarrow="block"/>
              </v:shape>
            </w:pict>
          </mc:Fallback>
        </mc:AlternateContent>
      </w:r>
    </w:p>
    <w:p w14:paraId="214762FE" w14:textId="6BB200EA" w:rsidR="00290301" w:rsidRPr="00D64F46" w:rsidRDefault="00290301" w:rsidP="00E03A6F">
      <w:pPr>
        <w:pStyle w:val="a4"/>
        <w:ind w:left="360"/>
        <w:rPr>
          <w:rFonts w:ascii="Consolas" w:hAnsi="Consolas"/>
          <w:rtl/>
        </w:rPr>
      </w:pPr>
      <w:r w:rsidRPr="00D64F46">
        <w:rPr>
          <w:rFonts w:ascii="Consolas" w:hAnsi="Consolas"/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7433AE" wp14:editId="26DA1136">
                <wp:simplePos x="0" y="0"/>
                <wp:positionH relativeFrom="column">
                  <wp:posOffset>1581150</wp:posOffset>
                </wp:positionH>
                <wp:positionV relativeFrom="paragraph">
                  <wp:posOffset>6985</wp:posOffset>
                </wp:positionV>
                <wp:extent cx="695325" cy="257175"/>
                <wp:effectExtent l="0" t="0" r="28575" b="28575"/>
                <wp:wrapNone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B3110E" w14:textId="4208F22E" w:rsidR="00290301" w:rsidRDefault="00290301" w:rsidP="00290301">
                            <w:pPr>
                              <w:bidi w:val="0"/>
                            </w:pPr>
                            <w:r>
                              <w:t>ex1c.cc</w:t>
                            </w:r>
                          </w:p>
                          <w:p w14:paraId="0534E116" w14:textId="483B803A" w:rsidR="00290301" w:rsidRDefault="00290301" w:rsidP="00290301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F7433AE" id="תיבת טקסט 6" o:spid="_x0000_s1030" type="#_x0000_t202" style="position:absolute;left:0;text-align:left;margin-left:124.5pt;margin-top:.55pt;width:54.7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" fillcolor="white [3201]" strokeweight=".5pt">
                <v:textbox>
                  <w:txbxContent>
                    <w:p w14:paraId="2DB3110E" w14:textId="4208F22E" w:rsidR="00290301" w:rsidRDefault="00290301" w:rsidP="00290301">
                      <w:pPr>
                        <w:bidi w:val="0"/>
                      </w:pPr>
                      <w:r>
                        <w:t>ex1c.cc</w:t>
                      </w:r>
                    </w:p>
                    <w:p w14:paraId="0534E116" w14:textId="483B803A" w:rsidR="00290301" w:rsidRDefault="00290301" w:rsidP="00290301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D64F46">
        <w:rPr>
          <w:rFonts w:ascii="Consolas" w:hAnsi="Consolas"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610EC0" wp14:editId="3CD35C61">
                <wp:simplePos x="0" y="0"/>
                <wp:positionH relativeFrom="column">
                  <wp:posOffset>809625</wp:posOffset>
                </wp:positionH>
                <wp:positionV relativeFrom="paragraph">
                  <wp:posOffset>6985</wp:posOffset>
                </wp:positionV>
                <wp:extent cx="695325" cy="257175"/>
                <wp:effectExtent l="0" t="0" r="28575" b="28575"/>
                <wp:wrapNone/>
                <wp:docPr id="5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96760D" w14:textId="69DB0DD9" w:rsidR="00290301" w:rsidRDefault="00290301" w:rsidP="00290301">
                            <w:pPr>
                              <w:bidi w:val="0"/>
                            </w:pPr>
                            <w:r>
                              <w:t>ex1b.cc</w:t>
                            </w:r>
                          </w:p>
                          <w:p w14:paraId="6434B076" w14:textId="3C4DF400" w:rsidR="00290301" w:rsidRDefault="00290301" w:rsidP="00290301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E610EC0" id="תיבת טקסט 5" o:spid="_x0000_s1031" type="#_x0000_t202" style="position:absolute;left:0;text-align:left;margin-left:63.75pt;margin-top:.55pt;width:54.7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" fillcolor="white [3201]" strokeweight=".5pt">
                <v:textbox>
                  <w:txbxContent>
                    <w:p w14:paraId="1596760D" w14:textId="69DB0DD9" w:rsidR="00290301" w:rsidRDefault="00290301" w:rsidP="00290301">
                      <w:pPr>
                        <w:bidi w:val="0"/>
                      </w:pPr>
                      <w:r>
                        <w:t>ex1b.cc</w:t>
                      </w:r>
                    </w:p>
                    <w:p w14:paraId="6434B076" w14:textId="3C4DF400" w:rsidR="00290301" w:rsidRDefault="00290301" w:rsidP="00290301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D64F46">
        <w:rPr>
          <w:rFonts w:ascii="Consolas" w:hAnsi="Consola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21218F" wp14:editId="475198F6">
                <wp:simplePos x="0" y="0"/>
                <wp:positionH relativeFrom="column">
                  <wp:posOffset>9525</wp:posOffset>
                </wp:positionH>
                <wp:positionV relativeFrom="paragraph">
                  <wp:posOffset>6985</wp:posOffset>
                </wp:positionV>
                <wp:extent cx="695325" cy="257175"/>
                <wp:effectExtent l="0" t="0" r="28575" b="28575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3BF2D4" w14:textId="0F886CAF" w:rsidR="00290301" w:rsidRDefault="00290301" w:rsidP="00290301">
                            <w:pPr>
                              <w:bidi w:val="0"/>
                            </w:pPr>
                            <w:r>
                              <w:t>ex1a.cc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421218F" id="תיבת טקסט 4" o:spid="_x0000_s1032" type="#_x0000_t202" style="position:absolute;left:0;text-align:left;margin-left:.75pt;margin-top:.55pt;width:54.7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" fillcolor="white [3201]" strokeweight=".5pt">
                <v:textbox>
                  <w:txbxContent>
                    <w:p w14:paraId="723BF2D4" w14:textId="0F886CAF" w:rsidR="00290301" w:rsidRDefault="00290301" w:rsidP="00290301">
                      <w:pPr>
                        <w:bidi w:val="0"/>
                      </w:pPr>
                      <w:r>
                        <w:t>ex1a.cc</w:t>
                      </w:r>
                    </w:p>
                  </w:txbxContent>
                </v:textbox>
              </v:shape>
            </w:pict>
          </mc:Fallback>
        </mc:AlternateContent>
      </w:r>
    </w:p>
    <w:p w14:paraId="78D85613" w14:textId="77777777" w:rsidR="00290301" w:rsidRPr="00D64F46" w:rsidRDefault="00290301" w:rsidP="00E03A6F">
      <w:pPr>
        <w:pStyle w:val="a4"/>
        <w:ind w:left="360"/>
        <w:rPr>
          <w:rFonts w:ascii="Consolas" w:hAnsi="Consolas"/>
        </w:rPr>
      </w:pPr>
    </w:p>
    <w:p w14:paraId="4BF21E75" w14:textId="77777777" w:rsidR="0099748A" w:rsidRPr="00D64F46" w:rsidRDefault="00AA017F" w:rsidP="00CE7196">
      <w:pPr>
        <w:pStyle w:val="a4"/>
        <w:numPr>
          <w:ilvl w:val="0"/>
          <w:numId w:val="4"/>
        </w:numPr>
        <w:rPr>
          <w:ins w:id="80" w:author="Tzvi Melamed" w:date="2019-01-22T18:26:00Z"/>
          <w:rFonts w:ascii="Consolas" w:hAnsi="Consolas"/>
        </w:rPr>
      </w:pPr>
      <w:r w:rsidRPr="00D64F46">
        <w:rPr>
          <w:rFonts w:ascii="Consolas" w:hAnsi="Consolas" w:hint="cs"/>
          <w:rtl/>
        </w:rPr>
        <w:t>הורדתם</w:t>
      </w:r>
      <w:r w:rsidRPr="00D64F46">
        <w:rPr>
          <w:rFonts w:ascii="Consolas" w:hAnsi="Consolas"/>
          <w:rtl/>
        </w:rPr>
        <w:t xml:space="preserve"> </w:t>
      </w:r>
      <w:r w:rsidRPr="00D64F46">
        <w:rPr>
          <w:rFonts w:ascii="Consolas" w:hAnsi="Consolas" w:hint="cs"/>
          <w:rtl/>
        </w:rPr>
        <w:t>מאתר</w:t>
      </w:r>
      <w:r w:rsidRPr="00D64F46">
        <w:rPr>
          <w:rFonts w:ascii="Consolas" w:hAnsi="Consolas"/>
          <w:rtl/>
        </w:rPr>
        <w:t xml:space="preserve"> </w:t>
      </w:r>
      <w:r w:rsidRPr="00D64F46">
        <w:rPr>
          <w:rFonts w:ascii="Consolas" w:hAnsi="Consolas" w:hint="cs"/>
          <w:rtl/>
        </w:rPr>
        <w:t>הקורס</w:t>
      </w:r>
      <w:r w:rsidRPr="00D64F46">
        <w:rPr>
          <w:rFonts w:ascii="Consolas" w:hAnsi="Consolas"/>
          <w:rtl/>
        </w:rPr>
        <w:t xml:space="preserve"> </w:t>
      </w:r>
      <w:r w:rsidRPr="00D64F46">
        <w:rPr>
          <w:rFonts w:ascii="Consolas" w:hAnsi="Consolas" w:hint="cs"/>
          <w:rtl/>
        </w:rPr>
        <w:t>את</w:t>
      </w:r>
      <w:r w:rsidRPr="00D64F46">
        <w:rPr>
          <w:rFonts w:ascii="Consolas" w:hAnsi="Consolas"/>
          <w:rtl/>
        </w:rPr>
        <w:t xml:space="preserve"> </w:t>
      </w:r>
      <w:r w:rsidRPr="00D64F46">
        <w:rPr>
          <w:rFonts w:ascii="Consolas" w:hAnsi="Consolas" w:hint="cs"/>
          <w:rtl/>
        </w:rPr>
        <w:t>פתרון</w:t>
      </w:r>
      <w:r w:rsidRPr="00D64F46">
        <w:rPr>
          <w:rFonts w:ascii="Consolas" w:hAnsi="Consolas"/>
          <w:rtl/>
        </w:rPr>
        <w:t xml:space="preserve"> </w:t>
      </w:r>
      <w:r w:rsidRPr="00D64F46">
        <w:rPr>
          <w:rFonts w:ascii="Consolas" w:hAnsi="Consolas" w:hint="cs"/>
          <w:rtl/>
        </w:rPr>
        <w:t>בי</w:t>
      </w:r>
      <w:r w:rsidRPr="00D64F46">
        <w:rPr>
          <w:rFonts w:ascii="Consolas" w:hAnsi="Consolas"/>
          <w:rtl/>
        </w:rPr>
        <w:t>"</w:t>
      </w:r>
      <w:r w:rsidRPr="00D64F46">
        <w:rPr>
          <w:rFonts w:ascii="Consolas" w:hAnsi="Consolas" w:hint="cs"/>
          <w:rtl/>
        </w:rPr>
        <w:t>ס</w:t>
      </w:r>
      <w:r w:rsidRPr="00D64F46">
        <w:rPr>
          <w:rFonts w:ascii="Consolas" w:hAnsi="Consolas"/>
          <w:rtl/>
        </w:rPr>
        <w:t xml:space="preserve"> </w:t>
      </w:r>
      <w:r w:rsidRPr="00D64F46">
        <w:rPr>
          <w:rFonts w:ascii="Consolas" w:hAnsi="Consolas" w:hint="cs"/>
          <w:rtl/>
        </w:rPr>
        <w:t>לתכנית</w:t>
      </w:r>
      <w:r w:rsidRPr="00D64F46">
        <w:rPr>
          <w:rFonts w:ascii="Consolas" w:hAnsi="Consolas"/>
          <w:rtl/>
        </w:rPr>
        <w:t xml:space="preserve"> </w:t>
      </w:r>
      <w:r w:rsidRPr="00D64F46">
        <w:rPr>
          <w:rFonts w:ascii="Consolas" w:hAnsi="Consolas"/>
        </w:rPr>
        <w:t>ex1a</w:t>
      </w:r>
      <w:r w:rsidRPr="00D64F46">
        <w:rPr>
          <w:rFonts w:ascii="Consolas" w:hAnsi="Consolas"/>
          <w:rtl/>
        </w:rPr>
        <w:t xml:space="preserve">, </w:t>
      </w:r>
      <w:r w:rsidRPr="00D64F46">
        <w:rPr>
          <w:rFonts w:ascii="Consolas" w:hAnsi="Consolas" w:hint="cs"/>
          <w:rtl/>
        </w:rPr>
        <w:t>אך</w:t>
      </w:r>
      <w:r w:rsidRPr="00D64F46">
        <w:rPr>
          <w:rFonts w:ascii="Consolas" w:hAnsi="Consolas"/>
          <w:rtl/>
        </w:rPr>
        <w:t xml:space="preserve"> </w:t>
      </w:r>
      <w:r w:rsidRPr="00D64F46">
        <w:rPr>
          <w:rFonts w:ascii="Consolas" w:hAnsi="Consolas" w:hint="cs"/>
          <w:rtl/>
        </w:rPr>
        <w:t>עת</w:t>
      </w:r>
      <w:r w:rsidRPr="00D64F46">
        <w:rPr>
          <w:rFonts w:ascii="Consolas" w:hAnsi="Consolas"/>
          <w:rtl/>
        </w:rPr>
        <w:t xml:space="preserve"> </w:t>
      </w:r>
      <w:r w:rsidRPr="00D64F46">
        <w:rPr>
          <w:rFonts w:ascii="Consolas" w:hAnsi="Consolas" w:hint="cs"/>
          <w:rtl/>
        </w:rPr>
        <w:t>ניסיתם</w:t>
      </w:r>
      <w:r w:rsidRPr="00D64F46">
        <w:rPr>
          <w:rFonts w:ascii="Consolas" w:hAnsi="Consolas"/>
          <w:rtl/>
        </w:rPr>
        <w:t xml:space="preserve"> </w:t>
      </w:r>
      <w:r w:rsidRPr="00D64F46">
        <w:rPr>
          <w:rFonts w:ascii="Consolas" w:hAnsi="Consolas" w:hint="cs"/>
          <w:rtl/>
        </w:rPr>
        <w:t>להריצו</w:t>
      </w:r>
      <w:r w:rsidRPr="00D64F46">
        <w:rPr>
          <w:rFonts w:ascii="Consolas" w:hAnsi="Consolas"/>
          <w:rtl/>
        </w:rPr>
        <w:t xml:space="preserve"> </w:t>
      </w:r>
      <w:r w:rsidRPr="00D64F46">
        <w:rPr>
          <w:rFonts w:ascii="Consolas" w:hAnsi="Consolas" w:hint="cs"/>
          <w:rtl/>
        </w:rPr>
        <w:t>הוא</w:t>
      </w:r>
      <w:r w:rsidRPr="00D64F46">
        <w:rPr>
          <w:rFonts w:ascii="Consolas" w:hAnsi="Consolas"/>
          <w:rtl/>
        </w:rPr>
        <w:t xml:space="preserve"> </w:t>
      </w:r>
      <w:r w:rsidRPr="00D64F46">
        <w:rPr>
          <w:rFonts w:ascii="Consolas" w:hAnsi="Consolas" w:hint="cs"/>
          <w:rtl/>
        </w:rPr>
        <w:t>לא</w:t>
      </w:r>
      <w:r w:rsidRPr="00D64F46">
        <w:rPr>
          <w:rFonts w:ascii="Consolas" w:hAnsi="Consolas"/>
          <w:rtl/>
        </w:rPr>
        <w:t xml:space="preserve"> </w:t>
      </w:r>
      <w:r w:rsidRPr="00D64F46">
        <w:rPr>
          <w:rFonts w:ascii="Consolas" w:hAnsi="Consolas" w:hint="cs"/>
          <w:rtl/>
        </w:rPr>
        <w:t>רץ</w:t>
      </w:r>
      <w:r w:rsidRPr="00D64F46">
        <w:rPr>
          <w:rFonts w:ascii="Consolas" w:hAnsi="Consolas"/>
          <w:rtl/>
        </w:rPr>
        <w:t>.</w:t>
      </w:r>
    </w:p>
    <w:p w14:paraId="686AF28D" w14:textId="07B177D7" w:rsidR="005F713B" w:rsidRPr="00D64F46" w:rsidRDefault="00AA017F" w:rsidP="005F713B">
      <w:pPr>
        <w:pStyle w:val="a4"/>
        <w:numPr>
          <w:ilvl w:val="1"/>
          <w:numId w:val="4"/>
        </w:numPr>
        <w:rPr>
          <w:ins w:id="81" w:author="Tzvi Melamed" w:date="2019-01-22T18:26:00Z"/>
          <w:rFonts w:ascii="Consolas" w:hAnsi="Consolas"/>
        </w:rPr>
      </w:pPr>
      <w:r w:rsidRPr="00D64F46">
        <w:rPr>
          <w:rFonts w:ascii="Consolas" w:hAnsi="Consolas" w:hint="cs"/>
          <w:rtl/>
        </w:rPr>
        <w:t>כיצד</w:t>
      </w:r>
      <w:r w:rsidRPr="00D64F46">
        <w:rPr>
          <w:rFonts w:ascii="Consolas" w:hAnsi="Consolas"/>
          <w:rtl/>
        </w:rPr>
        <w:t xml:space="preserve"> </w:t>
      </w:r>
      <w:r w:rsidRPr="00D64F46">
        <w:rPr>
          <w:rFonts w:ascii="Consolas" w:hAnsi="Consolas" w:hint="cs"/>
          <w:rtl/>
        </w:rPr>
        <w:t>תוכל</w:t>
      </w:r>
      <w:r w:rsidR="00E03A6F" w:rsidRPr="00D64F46">
        <w:rPr>
          <w:rFonts w:ascii="Consolas" w:hAnsi="Consolas" w:hint="cs"/>
          <w:rtl/>
        </w:rPr>
        <w:t>ו</w:t>
      </w:r>
      <w:r w:rsidR="00E03A6F" w:rsidRPr="00D64F46">
        <w:rPr>
          <w:rFonts w:ascii="Consolas" w:hAnsi="Consolas"/>
          <w:rtl/>
        </w:rPr>
        <w:t xml:space="preserve"> </w:t>
      </w:r>
      <w:r w:rsidR="00E03A6F" w:rsidRPr="00D64F46">
        <w:rPr>
          <w:rFonts w:ascii="Consolas" w:hAnsi="Consolas" w:hint="cs"/>
          <w:rtl/>
        </w:rPr>
        <w:t>לבדוק</w:t>
      </w:r>
      <w:r w:rsidR="00E03A6F" w:rsidRPr="00D64F46">
        <w:rPr>
          <w:rFonts w:ascii="Consolas" w:hAnsi="Consolas"/>
          <w:rtl/>
        </w:rPr>
        <w:t xml:space="preserve"> </w:t>
      </w:r>
      <w:r w:rsidR="00E03A6F" w:rsidRPr="00D64F46">
        <w:rPr>
          <w:rFonts w:ascii="Consolas" w:hAnsi="Consolas" w:hint="cs"/>
          <w:rtl/>
        </w:rPr>
        <w:t>האם</w:t>
      </w:r>
      <w:r w:rsidR="00E03A6F" w:rsidRPr="00D64F46">
        <w:rPr>
          <w:rFonts w:ascii="Consolas" w:hAnsi="Consolas"/>
          <w:rtl/>
        </w:rPr>
        <w:t xml:space="preserve"> </w:t>
      </w:r>
      <w:r w:rsidR="00E03A6F" w:rsidRPr="00D64F46">
        <w:rPr>
          <w:rFonts w:ascii="Consolas" w:hAnsi="Consolas" w:hint="cs"/>
          <w:rtl/>
        </w:rPr>
        <w:t>לקובץ</w:t>
      </w:r>
      <w:r w:rsidR="00E03A6F" w:rsidRPr="00D64F46">
        <w:rPr>
          <w:rFonts w:ascii="Consolas" w:hAnsi="Consolas"/>
          <w:rtl/>
        </w:rPr>
        <w:t xml:space="preserve"> </w:t>
      </w:r>
      <w:r w:rsidR="00E03A6F" w:rsidRPr="00D64F46">
        <w:rPr>
          <w:rFonts w:ascii="Consolas" w:hAnsi="Consolas" w:hint="cs"/>
          <w:rtl/>
        </w:rPr>
        <w:t>יש</w:t>
      </w:r>
      <w:r w:rsidR="00E03A6F" w:rsidRPr="00D64F46">
        <w:rPr>
          <w:rFonts w:ascii="Consolas" w:hAnsi="Consolas"/>
          <w:rtl/>
        </w:rPr>
        <w:t xml:space="preserve"> </w:t>
      </w:r>
      <w:r w:rsidR="00E03A6F" w:rsidRPr="00D64F46">
        <w:rPr>
          <w:rFonts w:ascii="Consolas" w:hAnsi="Consolas" w:hint="cs"/>
          <w:rtl/>
        </w:rPr>
        <w:t>הרשאת</w:t>
      </w:r>
      <w:r w:rsidR="00E03A6F" w:rsidRPr="00D64F46">
        <w:rPr>
          <w:rFonts w:ascii="Consolas" w:hAnsi="Consolas"/>
          <w:rtl/>
        </w:rPr>
        <w:t xml:space="preserve"> </w:t>
      </w:r>
      <w:r w:rsidR="00E03A6F" w:rsidRPr="00D64F46">
        <w:rPr>
          <w:rFonts w:ascii="Consolas" w:hAnsi="Consolas" w:hint="cs"/>
          <w:rtl/>
        </w:rPr>
        <w:t>הרצה</w:t>
      </w:r>
      <w:r w:rsidR="00E03A6F" w:rsidRPr="00D64F46">
        <w:rPr>
          <w:rFonts w:ascii="Consolas" w:hAnsi="Consolas"/>
          <w:rtl/>
        </w:rPr>
        <w:t>?</w:t>
      </w:r>
    </w:p>
    <w:p w14:paraId="18692C4B" w14:textId="3E4F18F2" w:rsidR="00CE7196" w:rsidRPr="000364B5" w:rsidRDefault="00AA017F" w:rsidP="00D64F46">
      <w:pPr>
        <w:pStyle w:val="a4"/>
        <w:numPr>
          <w:ilvl w:val="1"/>
          <w:numId w:val="4"/>
        </w:numPr>
        <w:rPr>
          <w:rFonts w:ascii="Consolas" w:hAnsi="Consolas"/>
        </w:rPr>
      </w:pPr>
      <w:r w:rsidRPr="00D64F46">
        <w:rPr>
          <w:rFonts w:ascii="Consolas" w:hAnsi="Consolas" w:hint="cs"/>
          <w:rtl/>
        </w:rPr>
        <w:t>כיצד</w:t>
      </w:r>
      <w:r w:rsidRPr="00D64F46">
        <w:rPr>
          <w:rFonts w:ascii="Consolas" w:hAnsi="Consolas"/>
          <w:rtl/>
        </w:rPr>
        <w:t xml:space="preserve"> </w:t>
      </w:r>
      <w:r w:rsidRPr="00D64F46">
        <w:rPr>
          <w:rFonts w:ascii="Consolas" w:hAnsi="Consolas" w:hint="cs"/>
          <w:rtl/>
        </w:rPr>
        <w:t>תוכלו</w:t>
      </w:r>
      <w:r w:rsidRPr="00D64F46">
        <w:rPr>
          <w:rFonts w:ascii="Consolas" w:hAnsi="Consolas"/>
          <w:rtl/>
        </w:rPr>
        <w:t xml:space="preserve"> </w:t>
      </w:r>
      <w:r w:rsidRPr="00D64F46">
        <w:rPr>
          <w:rFonts w:ascii="Consolas" w:hAnsi="Consolas" w:hint="cs"/>
          <w:rtl/>
        </w:rPr>
        <w:t>לבדוק</w:t>
      </w:r>
      <w:r w:rsidRPr="00D64F46">
        <w:rPr>
          <w:rFonts w:ascii="Consolas" w:hAnsi="Consolas"/>
          <w:rtl/>
        </w:rPr>
        <w:t xml:space="preserve"> </w:t>
      </w:r>
      <w:r w:rsidRPr="00D64F46">
        <w:rPr>
          <w:rFonts w:ascii="Consolas" w:hAnsi="Consolas" w:hint="cs"/>
          <w:rtl/>
        </w:rPr>
        <w:t>איזה</w:t>
      </w:r>
      <w:r w:rsidRPr="00D64F46">
        <w:rPr>
          <w:rFonts w:ascii="Consolas" w:hAnsi="Consolas"/>
          <w:rtl/>
        </w:rPr>
        <w:t xml:space="preserve"> </w:t>
      </w:r>
      <w:r w:rsidRPr="00D64F46">
        <w:rPr>
          <w:rFonts w:ascii="Consolas" w:hAnsi="Consolas" w:hint="cs"/>
          <w:rtl/>
        </w:rPr>
        <w:t>מן</w:t>
      </w:r>
      <w:r w:rsidRPr="00D64F46">
        <w:rPr>
          <w:rFonts w:ascii="Consolas" w:hAnsi="Consolas"/>
          <w:rtl/>
        </w:rPr>
        <w:t xml:space="preserve"> </w:t>
      </w:r>
      <w:r w:rsidRPr="00D64F46">
        <w:rPr>
          <w:rFonts w:ascii="Consolas" w:hAnsi="Consolas" w:hint="cs"/>
          <w:rtl/>
        </w:rPr>
        <w:t>קובץ</w:t>
      </w:r>
      <w:r w:rsidRPr="00D64F46">
        <w:rPr>
          <w:rFonts w:ascii="Consolas" w:hAnsi="Consolas"/>
          <w:rtl/>
        </w:rPr>
        <w:t xml:space="preserve"> </w:t>
      </w:r>
      <w:r w:rsidRPr="00D64F46">
        <w:rPr>
          <w:rFonts w:ascii="Consolas" w:hAnsi="Consolas" w:hint="cs"/>
          <w:rtl/>
        </w:rPr>
        <w:t>זה</w:t>
      </w:r>
      <w:r w:rsidRPr="00D64F46">
        <w:rPr>
          <w:rFonts w:ascii="Consolas" w:hAnsi="Consolas"/>
          <w:rtl/>
        </w:rPr>
        <w:t xml:space="preserve"> (</w:t>
      </w:r>
      <w:r w:rsidR="005F713B">
        <w:rPr>
          <w:rFonts w:ascii="Consolas" w:hAnsi="Consolas" w:hint="cs"/>
          <w:rtl/>
        </w:rPr>
        <w:t xml:space="preserve">האם הוא </w:t>
      </w:r>
      <w:r w:rsidRPr="00D64F46">
        <w:rPr>
          <w:rFonts w:ascii="Consolas" w:hAnsi="Consolas" w:hint="cs"/>
          <w:rtl/>
        </w:rPr>
        <w:t>מכיל</w:t>
      </w:r>
      <w:r w:rsidRPr="00D64F46">
        <w:rPr>
          <w:rFonts w:ascii="Consolas" w:hAnsi="Consolas"/>
          <w:rtl/>
        </w:rPr>
        <w:t xml:space="preserve"> </w:t>
      </w:r>
      <w:r w:rsidRPr="00D64F46">
        <w:rPr>
          <w:rFonts w:ascii="Consolas" w:hAnsi="Consolas" w:hint="cs"/>
          <w:rtl/>
        </w:rPr>
        <w:t>טקסט</w:t>
      </w:r>
      <w:r w:rsidRPr="00D64F46">
        <w:rPr>
          <w:rFonts w:ascii="Consolas" w:hAnsi="Consolas"/>
          <w:rtl/>
        </w:rPr>
        <w:t xml:space="preserve">? </w:t>
      </w:r>
      <w:r w:rsidRPr="00D64F46">
        <w:rPr>
          <w:rFonts w:ascii="Consolas" w:hAnsi="Consolas" w:hint="cs"/>
          <w:rtl/>
        </w:rPr>
        <w:t>מכיל</w:t>
      </w:r>
      <w:r w:rsidRPr="00D64F46">
        <w:rPr>
          <w:rFonts w:ascii="Consolas" w:hAnsi="Consolas"/>
          <w:rtl/>
        </w:rPr>
        <w:t xml:space="preserve"> </w:t>
      </w:r>
      <w:r w:rsidR="005F713B" w:rsidRPr="005F713B">
        <w:rPr>
          <w:rFonts w:ascii="Consolas" w:hAnsi="Consolas"/>
        </w:rPr>
        <w:t>executable</w:t>
      </w:r>
      <w:r w:rsidRPr="000364B5">
        <w:rPr>
          <w:rFonts w:ascii="Consolas" w:hAnsi="Consolas"/>
          <w:rtl/>
        </w:rPr>
        <w:t xml:space="preserve">?, </w:t>
      </w:r>
      <w:r w:rsidRPr="000364B5">
        <w:rPr>
          <w:rFonts w:ascii="Consolas" w:hAnsi="Consolas" w:hint="cs"/>
          <w:rtl/>
        </w:rPr>
        <w:t>הוא</w:t>
      </w:r>
      <w:r w:rsidRPr="000364B5">
        <w:rPr>
          <w:rFonts w:ascii="Consolas" w:hAnsi="Consolas"/>
          <w:rtl/>
        </w:rPr>
        <w:t xml:space="preserve"> </w:t>
      </w:r>
      <w:r w:rsidRPr="000364B5">
        <w:rPr>
          <w:rFonts w:ascii="Consolas" w:hAnsi="Consolas" w:hint="cs"/>
          <w:rtl/>
        </w:rPr>
        <w:t>קובץ</w:t>
      </w:r>
      <w:r w:rsidRPr="000364B5">
        <w:rPr>
          <w:rFonts w:ascii="Consolas" w:hAnsi="Consolas"/>
          <w:rtl/>
        </w:rPr>
        <w:t xml:space="preserve"> </w:t>
      </w:r>
      <w:r w:rsidRPr="000364B5">
        <w:rPr>
          <w:rFonts w:ascii="Consolas" w:hAnsi="Consolas"/>
        </w:rPr>
        <w:t>tar</w:t>
      </w:r>
      <w:r w:rsidRPr="000364B5">
        <w:rPr>
          <w:rFonts w:ascii="Consolas" w:hAnsi="Consolas"/>
          <w:rtl/>
        </w:rPr>
        <w:t>?</w:t>
      </w:r>
      <w:r w:rsidR="00115A09" w:rsidRPr="000364B5">
        <w:rPr>
          <w:rFonts w:ascii="Consolas" w:hAnsi="Consolas"/>
          <w:rtl/>
        </w:rPr>
        <w:t xml:space="preserve"> </w:t>
      </w:r>
      <w:r w:rsidR="00115A09" w:rsidRPr="000364B5">
        <w:rPr>
          <w:rFonts w:ascii="Consolas" w:hAnsi="Consolas" w:hint="cs"/>
          <w:rtl/>
        </w:rPr>
        <w:t>אולי</w:t>
      </w:r>
      <w:r w:rsidR="00115A09" w:rsidRPr="000364B5">
        <w:rPr>
          <w:rFonts w:ascii="Consolas" w:hAnsi="Consolas"/>
          <w:rtl/>
        </w:rPr>
        <w:t xml:space="preserve"> </w:t>
      </w:r>
      <w:r w:rsidR="00115A09" w:rsidRPr="000364B5">
        <w:rPr>
          <w:rFonts w:ascii="Consolas" w:hAnsi="Consolas" w:hint="cs"/>
          <w:rtl/>
        </w:rPr>
        <w:t>הוא</w:t>
      </w:r>
      <w:r w:rsidR="00115A09" w:rsidRPr="000364B5">
        <w:rPr>
          <w:rFonts w:ascii="Consolas" w:hAnsi="Consolas"/>
          <w:rtl/>
        </w:rPr>
        <w:t xml:space="preserve">, </w:t>
      </w:r>
      <w:r w:rsidR="00115A09" w:rsidRPr="000364B5">
        <w:rPr>
          <w:rFonts w:ascii="Consolas" w:hAnsi="Consolas" w:hint="cs"/>
          <w:rtl/>
        </w:rPr>
        <w:t>בכלל</w:t>
      </w:r>
      <w:r w:rsidR="00115A09" w:rsidRPr="000364B5">
        <w:rPr>
          <w:rFonts w:ascii="Consolas" w:hAnsi="Consolas"/>
          <w:rtl/>
        </w:rPr>
        <w:t xml:space="preserve">, </w:t>
      </w:r>
      <w:r w:rsidR="00115A09" w:rsidRPr="000364B5">
        <w:rPr>
          <w:rFonts w:ascii="Consolas" w:hAnsi="Consolas" w:hint="cs"/>
          <w:rtl/>
        </w:rPr>
        <w:t>מדריך</w:t>
      </w:r>
      <w:r w:rsidR="00115A09" w:rsidRPr="000364B5">
        <w:rPr>
          <w:rFonts w:ascii="Consolas" w:hAnsi="Consolas"/>
          <w:rtl/>
        </w:rPr>
        <w:t>?</w:t>
      </w:r>
      <w:r w:rsidRPr="000364B5">
        <w:rPr>
          <w:rFonts w:ascii="Consolas" w:hAnsi="Consolas"/>
          <w:rtl/>
        </w:rPr>
        <w:t>)</w:t>
      </w:r>
    </w:p>
    <w:p w14:paraId="2290508B" w14:textId="77777777" w:rsidR="00CE7196" w:rsidRPr="00CE7196" w:rsidRDefault="00CE7196" w:rsidP="00CE7196">
      <w:pPr>
        <w:rPr>
          <w:rtl/>
        </w:rPr>
      </w:pPr>
    </w:p>
    <w:p w14:paraId="156EA5B0" w14:textId="77777777" w:rsidR="00401A22" w:rsidRDefault="00401A22" w:rsidP="00401A22">
      <w:pPr>
        <w:rPr>
          <w:rtl/>
        </w:rPr>
      </w:pPr>
    </w:p>
    <w:p w14:paraId="50D70576" w14:textId="77777777" w:rsidR="005304CE" w:rsidRDefault="005304CE">
      <w:pPr>
        <w:bidi w:val="0"/>
        <w:rPr>
          <w:rtl/>
        </w:rPr>
      </w:pPr>
      <w:r>
        <w:rPr>
          <w:rtl/>
        </w:rPr>
        <w:br w:type="page"/>
      </w:r>
    </w:p>
    <w:p w14:paraId="63F9665E" w14:textId="77777777" w:rsidR="007B5193" w:rsidRDefault="007B5193" w:rsidP="00401A22">
      <w:pPr>
        <w:rPr>
          <w:rtl/>
        </w:rPr>
      </w:pPr>
    </w:p>
    <w:p w14:paraId="7711B5C0" w14:textId="77777777" w:rsidR="00CD3419" w:rsidRDefault="00CD3419" w:rsidP="00CD3419">
      <w:pPr>
        <w:pStyle w:val="a5"/>
        <w:rPr>
          <w:rFonts w:cs="David"/>
          <w:szCs w:val="52"/>
          <w:rtl/>
        </w:rPr>
      </w:pPr>
      <w:r>
        <w:rPr>
          <w:rFonts w:cs="David"/>
          <w:szCs w:val="52"/>
          <w:rtl/>
        </w:rPr>
        <w:t>מכללה אקדמית הדסה</w:t>
      </w:r>
    </w:p>
    <w:p w14:paraId="7D76830D" w14:textId="77777777" w:rsidR="00CD3419" w:rsidRDefault="00CD3419" w:rsidP="00CD3419">
      <w:pPr>
        <w:pStyle w:val="1"/>
        <w:jc w:val="center"/>
        <w:rPr>
          <w:szCs w:val="44"/>
          <w:rtl/>
        </w:rPr>
      </w:pPr>
      <w:r>
        <w:rPr>
          <w:szCs w:val="44"/>
          <w:rtl/>
        </w:rPr>
        <w:t>החוג למדעי המחשב</w:t>
      </w:r>
    </w:p>
    <w:p w14:paraId="468E971D" w14:textId="77777777" w:rsidR="00CD3419" w:rsidRDefault="00CD3419" w:rsidP="00CD3419">
      <w:pPr>
        <w:jc w:val="center"/>
        <w:rPr>
          <w:b/>
          <w:bCs/>
          <w:szCs w:val="32"/>
          <w:rtl/>
        </w:rPr>
      </w:pPr>
    </w:p>
    <w:p w14:paraId="67480415" w14:textId="77777777" w:rsidR="00CD3419" w:rsidRDefault="00CD3419" w:rsidP="00CD3419">
      <w:pPr>
        <w:pStyle w:val="5"/>
        <w:rPr>
          <w:rtl/>
        </w:rPr>
      </w:pPr>
      <w:r>
        <w:rPr>
          <w:rtl/>
        </w:rPr>
        <w:t xml:space="preserve">בחינה בקורס </w:t>
      </w:r>
      <w:r>
        <w:rPr>
          <w:rFonts w:hint="cs"/>
          <w:rtl/>
        </w:rPr>
        <w:t>מבוא למדעי המחשב</w:t>
      </w:r>
    </w:p>
    <w:p w14:paraId="50D17D95" w14:textId="77777777" w:rsidR="00CD3419" w:rsidRDefault="00CD3419" w:rsidP="00CD3419">
      <w:pPr>
        <w:rPr>
          <w:rtl/>
        </w:rPr>
      </w:pPr>
    </w:p>
    <w:p w14:paraId="0FCBA2CF" w14:textId="5285F46B" w:rsidR="00CD3419" w:rsidRDefault="00CD3419" w:rsidP="00CD3419">
      <w:pPr>
        <w:rPr>
          <w:rtl/>
        </w:rPr>
      </w:pPr>
      <w:r>
        <w:rPr>
          <w:rtl/>
        </w:rPr>
        <w:t xml:space="preserve">מועד </w:t>
      </w:r>
      <w:r>
        <w:rPr>
          <w:rFonts w:hint="cs"/>
          <w:rtl/>
        </w:rPr>
        <w:t>ב</w:t>
      </w:r>
      <w:r>
        <w:rPr>
          <w:rtl/>
        </w:rPr>
        <w:t xml:space="preserve">',  סמסטר א' </w:t>
      </w:r>
      <w:r>
        <w:rPr>
          <w:rFonts w:hint="cs"/>
          <w:rtl/>
        </w:rPr>
        <w:t>תשע"ט</w:t>
      </w:r>
      <w:r>
        <w:rPr>
          <w:rtl/>
        </w:rPr>
        <w:t xml:space="preserve"> – </w:t>
      </w:r>
      <w:r>
        <w:rPr>
          <w:rFonts w:hint="cs"/>
          <w:rtl/>
        </w:rPr>
        <w:t>2018-19</w:t>
      </w:r>
    </w:p>
    <w:p w14:paraId="1231A556" w14:textId="77777777" w:rsidR="00CD3419" w:rsidRDefault="00CD3419" w:rsidP="00CD3419">
      <w:pPr>
        <w:rPr>
          <w:rtl/>
        </w:rPr>
      </w:pPr>
      <w:r>
        <w:rPr>
          <w:rtl/>
        </w:rPr>
        <w:t>המור</w:t>
      </w:r>
      <w:r>
        <w:rPr>
          <w:rFonts w:hint="cs"/>
          <w:rtl/>
        </w:rPr>
        <w:t>ים</w:t>
      </w:r>
      <w:r>
        <w:rPr>
          <w:rtl/>
        </w:rPr>
        <w:t>: ד"ר יורם ביברמן</w:t>
      </w:r>
      <w:r>
        <w:rPr>
          <w:rFonts w:hint="cs"/>
          <w:rtl/>
        </w:rPr>
        <w:t xml:space="preserve">, רחל כהנא-שפירא, צבי מלמד, ד"ר דבורה רוס. המתרגלים: </w:t>
      </w:r>
      <w:proofErr w:type="spellStart"/>
      <w:r>
        <w:rPr>
          <w:rFonts w:hint="cs"/>
          <w:rtl/>
        </w:rPr>
        <w:t>אמיתי</w:t>
      </w:r>
      <w:proofErr w:type="spellEnd"/>
      <w:r>
        <w:rPr>
          <w:rFonts w:hint="cs"/>
          <w:rtl/>
        </w:rPr>
        <w:t xml:space="preserve"> בן נון, מיכה </w:t>
      </w:r>
      <w:proofErr w:type="spellStart"/>
      <w:r>
        <w:rPr>
          <w:rFonts w:hint="cs"/>
          <w:rtl/>
        </w:rPr>
        <w:t>ברניג</w:t>
      </w:r>
      <w:proofErr w:type="spellEnd"/>
      <w:r>
        <w:rPr>
          <w:rFonts w:hint="cs"/>
          <w:rtl/>
        </w:rPr>
        <w:t xml:space="preserve">, נורית </w:t>
      </w:r>
      <w:proofErr w:type="spellStart"/>
      <w:r>
        <w:rPr>
          <w:rFonts w:hint="cs"/>
          <w:rtl/>
        </w:rPr>
        <w:t>קרטין</w:t>
      </w:r>
      <w:proofErr w:type="spellEnd"/>
      <w:r>
        <w:rPr>
          <w:rFonts w:hint="cs"/>
          <w:rtl/>
        </w:rPr>
        <w:t>.</w:t>
      </w:r>
    </w:p>
    <w:p w14:paraId="15A08852" w14:textId="77777777" w:rsidR="00CD3419" w:rsidRDefault="00CD3419" w:rsidP="00CD3419">
      <w:pPr>
        <w:rPr>
          <w:rtl/>
        </w:rPr>
      </w:pPr>
      <w:r>
        <w:rPr>
          <w:b/>
          <w:bCs/>
          <w:rtl/>
        </w:rPr>
        <w:t>משך הבחינה</w:t>
      </w:r>
      <w:r>
        <w:rPr>
          <w:rtl/>
        </w:rPr>
        <w:t xml:space="preserve">: </w:t>
      </w:r>
      <w:r>
        <w:rPr>
          <w:rFonts w:hint="cs"/>
          <w:rtl/>
        </w:rPr>
        <w:t>שלוש שעות</w:t>
      </w:r>
      <w:r>
        <w:rPr>
          <w:rtl/>
        </w:rPr>
        <w:t xml:space="preserve">. </w:t>
      </w:r>
    </w:p>
    <w:p w14:paraId="4A9A6E7B" w14:textId="77777777" w:rsidR="00CD3419" w:rsidRDefault="00CD3419" w:rsidP="00CD3419">
      <w:pPr>
        <w:rPr>
          <w:rtl/>
        </w:rPr>
      </w:pPr>
      <w:r>
        <w:rPr>
          <w:b/>
          <w:bCs/>
          <w:rtl/>
        </w:rPr>
        <w:t>חומר עזר:</w:t>
      </w:r>
      <w:r>
        <w:rPr>
          <w:rtl/>
        </w:rPr>
        <w:t xml:space="preserve"> </w:t>
      </w:r>
      <w:r>
        <w:rPr>
          <w:rFonts w:hint="cs"/>
          <w:rtl/>
        </w:rPr>
        <w:t>מותר בשימוש</w:t>
      </w:r>
      <w:r>
        <w:rPr>
          <w:rtl/>
        </w:rPr>
        <w:t>.</w:t>
      </w:r>
    </w:p>
    <w:p w14:paraId="218D4378" w14:textId="77777777" w:rsidR="00CD3419" w:rsidRDefault="00CD3419" w:rsidP="00CD3419">
      <w:pPr>
        <w:rPr>
          <w:rtl/>
        </w:rPr>
      </w:pPr>
    </w:p>
    <w:p w14:paraId="436223D1" w14:textId="77777777" w:rsidR="00CD3419" w:rsidRDefault="00CD3419" w:rsidP="00CD3419">
      <w:pPr>
        <w:rPr>
          <w:rtl/>
        </w:rPr>
      </w:pPr>
      <w:r>
        <w:rPr>
          <w:b/>
          <w:bCs/>
          <w:szCs w:val="36"/>
          <w:u w:val="single"/>
          <w:rtl/>
        </w:rPr>
        <w:t>הנחיות לבחינה:</w:t>
      </w:r>
    </w:p>
    <w:p w14:paraId="2704DEDF" w14:textId="77777777" w:rsidR="00CD3419" w:rsidRDefault="00CD3419" w:rsidP="00CD3419">
      <w:pPr>
        <w:numPr>
          <w:ilvl w:val="0"/>
          <w:numId w:val="8"/>
        </w:numPr>
        <w:tabs>
          <w:tab w:val="clear" w:pos="648"/>
          <w:tab w:val="left" w:pos="326"/>
          <w:tab w:val="num" w:pos="368"/>
        </w:tabs>
        <w:ind w:right="0"/>
      </w:pPr>
      <w:r>
        <w:rPr>
          <w:rFonts w:hint="cs"/>
          <w:rtl/>
        </w:rPr>
        <w:t>יש לענות על כל השאלות.</w:t>
      </w:r>
    </w:p>
    <w:p w14:paraId="00E6D19B" w14:textId="77777777" w:rsidR="00CD3419" w:rsidRDefault="00CD3419" w:rsidP="00CD3419">
      <w:pPr>
        <w:numPr>
          <w:ilvl w:val="0"/>
          <w:numId w:val="8"/>
        </w:numPr>
        <w:tabs>
          <w:tab w:val="clear" w:pos="648"/>
          <w:tab w:val="left" w:pos="326"/>
          <w:tab w:val="num" w:pos="368"/>
        </w:tabs>
        <w:ind w:right="0"/>
        <w:jc w:val="left"/>
        <w:rPr>
          <w:rtl/>
        </w:rPr>
      </w:pPr>
      <w:r>
        <w:rPr>
          <w:rtl/>
        </w:rPr>
        <w:t xml:space="preserve">הקפידו הקפדה יתרה על </w:t>
      </w:r>
      <w:r>
        <w:rPr>
          <w:u w:val="single"/>
          <w:rtl/>
        </w:rPr>
        <w:t>הסדר</w:t>
      </w:r>
      <w:r>
        <w:rPr>
          <w:rtl/>
        </w:rPr>
        <w:t xml:space="preserve"> ועל כתב יד קריא. בחינה בלתי קריאה עלולה שלא לזכות את כותב(ת)ה במלוא הנקודות !</w:t>
      </w:r>
      <w:r>
        <w:rPr>
          <w:rFonts w:hint="cs"/>
          <w:rtl/>
        </w:rPr>
        <w:br/>
      </w:r>
    </w:p>
    <w:p w14:paraId="3203CA73" w14:textId="77777777" w:rsidR="00CD3419" w:rsidRDefault="00CD3419" w:rsidP="00CD3419">
      <w:pPr>
        <w:numPr>
          <w:ilvl w:val="0"/>
          <w:numId w:val="8"/>
        </w:numPr>
        <w:tabs>
          <w:tab w:val="clear" w:pos="648"/>
          <w:tab w:val="left" w:pos="326"/>
          <w:tab w:val="num" w:pos="368"/>
        </w:tabs>
        <w:ind w:right="0"/>
        <w:jc w:val="left"/>
        <w:rPr>
          <w:b/>
          <w:bCs/>
          <w:szCs w:val="32"/>
        </w:rPr>
      </w:pPr>
      <w:r>
        <w:rPr>
          <w:b/>
          <w:bCs/>
          <w:szCs w:val="32"/>
          <w:rtl/>
        </w:rPr>
        <w:t xml:space="preserve">שימו לב: </w:t>
      </w:r>
    </w:p>
    <w:p w14:paraId="567A7EE2" w14:textId="77777777" w:rsidR="00CD3419" w:rsidRDefault="00CD3419" w:rsidP="00CD3419">
      <w:pPr>
        <w:numPr>
          <w:ilvl w:val="0"/>
          <w:numId w:val="9"/>
        </w:numPr>
        <w:tabs>
          <w:tab w:val="left" w:pos="898"/>
          <w:tab w:val="left" w:pos="1323"/>
        </w:tabs>
        <w:ind w:left="935" w:hanging="426"/>
        <w:jc w:val="left"/>
        <w:rPr>
          <w:sz w:val="28"/>
          <w:rtl/>
        </w:rPr>
      </w:pPr>
      <w:r>
        <w:rPr>
          <w:sz w:val="28"/>
          <w:rtl/>
        </w:rPr>
        <w:t xml:space="preserve">יש לענות על השאלות בסדר בו הן מופיעות בשאלון. </w:t>
      </w:r>
    </w:p>
    <w:p w14:paraId="34629907" w14:textId="77777777" w:rsidR="00CD3419" w:rsidRDefault="00CD3419" w:rsidP="00CD3419">
      <w:pPr>
        <w:numPr>
          <w:ilvl w:val="0"/>
          <w:numId w:val="9"/>
        </w:numPr>
        <w:tabs>
          <w:tab w:val="left" w:pos="898"/>
          <w:tab w:val="left" w:pos="1323"/>
        </w:tabs>
        <w:ind w:left="935" w:hanging="426"/>
        <w:jc w:val="left"/>
        <w:rPr>
          <w:sz w:val="28"/>
          <w:rtl/>
        </w:rPr>
      </w:pPr>
      <w:r>
        <w:rPr>
          <w:sz w:val="28"/>
          <w:rtl/>
        </w:rPr>
        <w:t>התשובות תופענה ברצף (ללא עמודי טיוטה בין תשובה לתשובה)!</w:t>
      </w:r>
    </w:p>
    <w:p w14:paraId="45957982" w14:textId="77777777" w:rsidR="00CD3419" w:rsidRDefault="00CD3419" w:rsidP="00CD3419">
      <w:pPr>
        <w:numPr>
          <w:ilvl w:val="0"/>
          <w:numId w:val="9"/>
        </w:numPr>
        <w:tabs>
          <w:tab w:val="left" w:pos="898"/>
          <w:tab w:val="left" w:pos="1323"/>
        </w:tabs>
        <w:ind w:left="935" w:hanging="426"/>
        <w:jc w:val="left"/>
        <w:rPr>
          <w:sz w:val="28"/>
          <w:rtl/>
        </w:rPr>
      </w:pPr>
      <w:r>
        <w:rPr>
          <w:sz w:val="28"/>
          <w:rtl/>
        </w:rPr>
        <w:t>בתוך כל שאלה יש לענות על הסעיפים השונים על-פי הסדר בו הם מופיעים בשאלון המבחן.</w:t>
      </w:r>
    </w:p>
    <w:p w14:paraId="12635382" w14:textId="77777777" w:rsidR="00CD3419" w:rsidRDefault="00CD3419" w:rsidP="00CD3419">
      <w:pPr>
        <w:numPr>
          <w:ilvl w:val="0"/>
          <w:numId w:val="9"/>
        </w:numPr>
        <w:tabs>
          <w:tab w:val="left" w:pos="898"/>
          <w:tab w:val="left" w:pos="1323"/>
        </w:tabs>
        <w:ind w:left="935" w:hanging="426"/>
        <w:jc w:val="left"/>
        <w:rPr>
          <w:sz w:val="28"/>
          <w:rtl/>
        </w:rPr>
      </w:pPr>
      <w:r>
        <w:rPr>
          <w:sz w:val="28"/>
          <w:rtl/>
        </w:rPr>
        <w:t>במידה והתשובה לסעיף כוללת מספר פונקציות, הפונקציות השונות תופרדנה זו מזו בקו אופקי מקצה דף ועד קצהו.</w:t>
      </w:r>
    </w:p>
    <w:p w14:paraId="07876F8E" w14:textId="77777777" w:rsidR="00CD3419" w:rsidRDefault="00CD3419" w:rsidP="00CD3419">
      <w:pPr>
        <w:numPr>
          <w:ilvl w:val="0"/>
          <w:numId w:val="9"/>
        </w:numPr>
        <w:tabs>
          <w:tab w:val="left" w:pos="898"/>
          <w:tab w:val="left" w:pos="1323"/>
        </w:tabs>
        <w:ind w:left="935" w:hanging="426"/>
        <w:jc w:val="left"/>
        <w:rPr>
          <w:sz w:val="28"/>
        </w:rPr>
      </w:pPr>
      <w:r>
        <w:rPr>
          <w:sz w:val="28"/>
          <w:rtl/>
        </w:rPr>
        <w:t>יש להתחיל את התשובה לכל שאלה בעמוד חדש, ולציין בראש העמוד בצורה ברורה את מספר השאלה.</w:t>
      </w:r>
    </w:p>
    <w:p w14:paraId="71CF5F71" w14:textId="77777777" w:rsidR="00CD3419" w:rsidRDefault="00CD3419" w:rsidP="00CD3419">
      <w:pPr>
        <w:numPr>
          <w:ilvl w:val="0"/>
          <w:numId w:val="9"/>
        </w:numPr>
        <w:tabs>
          <w:tab w:val="left" w:pos="898"/>
          <w:tab w:val="left" w:pos="1323"/>
        </w:tabs>
        <w:ind w:left="935" w:hanging="426"/>
        <w:jc w:val="left"/>
        <w:rPr>
          <w:sz w:val="28"/>
          <w:rtl/>
        </w:rPr>
      </w:pPr>
      <w:r>
        <w:rPr>
          <w:rFonts w:hint="cs"/>
          <w:sz w:val="28"/>
          <w:rtl/>
        </w:rPr>
        <w:t>יש להשאיר שוליים.</w:t>
      </w:r>
    </w:p>
    <w:p w14:paraId="3B8D6F7B" w14:textId="77777777" w:rsidR="00CD3419" w:rsidRPr="00972F73" w:rsidRDefault="00CD3419" w:rsidP="00CD3419">
      <w:pPr>
        <w:numPr>
          <w:ilvl w:val="0"/>
          <w:numId w:val="9"/>
        </w:numPr>
        <w:tabs>
          <w:tab w:val="left" w:pos="898"/>
          <w:tab w:val="left" w:pos="1323"/>
        </w:tabs>
        <w:ind w:left="935" w:hanging="426"/>
        <w:jc w:val="left"/>
        <w:rPr>
          <w:sz w:val="28"/>
          <w:rtl/>
        </w:rPr>
      </w:pPr>
      <w:r>
        <w:rPr>
          <w:b/>
          <w:bCs/>
          <w:sz w:val="28"/>
          <w:rtl/>
        </w:rPr>
        <w:t>עד 7 נקודות תורדנה למי שלא יקפיד על כללים אלה</w:t>
      </w:r>
      <w:r>
        <w:rPr>
          <w:sz w:val="28"/>
          <w:rtl/>
        </w:rPr>
        <w:t>.</w:t>
      </w:r>
      <w:r>
        <w:rPr>
          <w:sz w:val="28"/>
          <w:rtl/>
        </w:rPr>
        <w:br/>
      </w:r>
    </w:p>
    <w:p w14:paraId="3BFA9E38" w14:textId="77777777" w:rsidR="00CD3419" w:rsidRDefault="00CD3419" w:rsidP="00CD3419">
      <w:pPr>
        <w:numPr>
          <w:ilvl w:val="0"/>
          <w:numId w:val="8"/>
        </w:numPr>
        <w:tabs>
          <w:tab w:val="clear" w:pos="648"/>
          <w:tab w:val="left" w:pos="326"/>
          <w:tab w:val="num" w:pos="368"/>
        </w:tabs>
        <w:ind w:right="0"/>
      </w:pPr>
      <w:r>
        <w:rPr>
          <w:rtl/>
        </w:rPr>
        <w:t xml:space="preserve">הקפידו על סגנון תכנותי נאות: כתבו באופן </w:t>
      </w:r>
      <w:r>
        <w:rPr>
          <w:sz w:val="32"/>
          <w:szCs w:val="32"/>
          <w:rtl/>
        </w:rPr>
        <w:t>מודול</w:t>
      </w:r>
      <w:r>
        <w:rPr>
          <w:rFonts w:hint="cs"/>
          <w:sz w:val="32"/>
          <w:szCs w:val="32"/>
          <w:rtl/>
        </w:rPr>
        <w:t>א</w:t>
      </w:r>
      <w:r>
        <w:rPr>
          <w:sz w:val="32"/>
          <w:szCs w:val="32"/>
          <w:rtl/>
        </w:rPr>
        <w:t>רי</w:t>
      </w:r>
      <w:r>
        <w:rPr>
          <w:rtl/>
        </w:rPr>
        <w:t xml:space="preserve">, </w:t>
      </w:r>
      <w:r>
        <w:rPr>
          <w:rFonts w:hint="cs"/>
          <w:rtl/>
        </w:rPr>
        <w:t xml:space="preserve">בלתי מסורבל. </w:t>
      </w:r>
      <w:r>
        <w:rPr>
          <w:rtl/>
        </w:rPr>
        <w:t>אל תכפילו קוד, אל תשתמשו במשתנים גלובליים וכו</w:t>
      </w:r>
      <w:r>
        <w:rPr>
          <w:rFonts w:hint="cs"/>
          <w:rtl/>
        </w:rPr>
        <w:t>לי</w:t>
      </w:r>
      <w:r>
        <w:rPr>
          <w:rtl/>
        </w:rPr>
        <w:t xml:space="preserve">. בפרט תעדו כל תכנית כך שניתן יהיה להבינה </w:t>
      </w:r>
      <w:r>
        <w:rPr>
          <w:u w:val="single"/>
          <w:rtl/>
        </w:rPr>
        <w:t>בנקל</w:t>
      </w:r>
      <w:r>
        <w:rPr>
          <w:rtl/>
        </w:rPr>
        <w:t xml:space="preserve"> (מותר לתעד בעברית).</w:t>
      </w:r>
      <w:r>
        <w:rPr>
          <w:rFonts w:hint="cs"/>
          <w:rtl/>
        </w:rPr>
        <w:t xml:space="preserve"> אין צורך לתעד במצבים בהם הקוד מובן גם בלי תיעוד.</w:t>
      </w:r>
    </w:p>
    <w:p w14:paraId="1894B0B3" w14:textId="77777777" w:rsidR="00CD3419" w:rsidRDefault="00CD3419" w:rsidP="00CD3419">
      <w:pPr>
        <w:tabs>
          <w:tab w:val="left" w:pos="326"/>
        </w:tabs>
        <w:ind w:left="288" w:right="360"/>
        <w:rPr>
          <w:rtl/>
        </w:rPr>
      </w:pPr>
    </w:p>
    <w:p w14:paraId="1B4B7B27" w14:textId="77777777" w:rsidR="00CD3419" w:rsidRDefault="00CD3419" w:rsidP="00CD3419">
      <w:pPr>
        <w:tabs>
          <w:tab w:val="left" w:pos="326"/>
        </w:tabs>
        <w:ind w:left="288"/>
        <w:jc w:val="center"/>
        <w:rPr>
          <w:rFonts w:cs="Guttman Yad"/>
          <w:b/>
          <w:bCs/>
          <w:i/>
          <w:iCs/>
          <w:rtl/>
        </w:rPr>
      </w:pPr>
    </w:p>
    <w:p w14:paraId="39C03C85" w14:textId="77777777" w:rsidR="00CD3419" w:rsidRPr="00C1343B" w:rsidRDefault="00CD3419" w:rsidP="00CD3419">
      <w:pPr>
        <w:tabs>
          <w:tab w:val="left" w:pos="326"/>
        </w:tabs>
        <w:ind w:left="288"/>
        <w:jc w:val="center"/>
        <w:rPr>
          <w:rFonts w:cs="Guttman Yad"/>
          <w:b/>
          <w:bCs/>
          <w:i/>
          <w:iCs/>
          <w:sz w:val="28"/>
          <w:szCs w:val="28"/>
          <w:rtl/>
        </w:rPr>
      </w:pPr>
      <w:r w:rsidRPr="00C1343B">
        <w:rPr>
          <w:rFonts w:cs="Guttman Yad"/>
          <w:b/>
          <w:bCs/>
          <w:i/>
          <w:iCs/>
          <w:sz w:val="28"/>
          <w:szCs w:val="28"/>
          <w:rtl/>
        </w:rPr>
        <w:t>בהצלחה</w:t>
      </w:r>
    </w:p>
    <w:p w14:paraId="1EDE7A62" w14:textId="77777777" w:rsidR="00CD3419" w:rsidRDefault="00CD3419" w:rsidP="00CD3419">
      <w:pPr>
        <w:rPr>
          <w:rtl/>
        </w:rPr>
      </w:pPr>
    </w:p>
    <w:p w14:paraId="5809C0B1" w14:textId="77777777" w:rsidR="00CD3419" w:rsidRDefault="00CD3419" w:rsidP="00CD3419">
      <w:pPr>
        <w:rPr>
          <w:rtl/>
        </w:rPr>
      </w:pPr>
    </w:p>
    <w:p w14:paraId="0F46951D" w14:textId="772C3C49" w:rsidR="007B5193" w:rsidRDefault="007B5193" w:rsidP="00AF1D52">
      <w:pPr>
        <w:jc w:val="center"/>
        <w:rPr>
          <w:rtl/>
        </w:rPr>
      </w:pPr>
    </w:p>
    <w:p w14:paraId="21D320E0" w14:textId="77777777" w:rsidR="00AF1D52" w:rsidRDefault="00AF1D52">
      <w:pPr>
        <w:bidi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br w:type="page"/>
      </w:r>
    </w:p>
    <w:p w14:paraId="3BA0F2B7" w14:textId="77777777" w:rsidR="007B5193" w:rsidRPr="00A46152" w:rsidRDefault="007B5193" w:rsidP="00AF1D52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 xml:space="preserve">שאלה </w:t>
      </w:r>
      <w:r w:rsidR="00611F27">
        <w:rPr>
          <w:rFonts w:hint="cs"/>
          <w:b/>
          <w:bCs/>
          <w:u w:val="single"/>
          <w:rtl/>
        </w:rPr>
        <w:t>1#</w:t>
      </w:r>
      <w:r>
        <w:rPr>
          <w:rFonts w:hint="cs"/>
          <w:b/>
          <w:bCs/>
          <w:u w:val="single"/>
          <w:rtl/>
        </w:rPr>
        <w:t xml:space="preserve"> (2</w:t>
      </w:r>
      <w:r w:rsidR="00AF1D52">
        <w:rPr>
          <w:rFonts w:hint="cs"/>
          <w:b/>
          <w:bCs/>
          <w:u w:val="single"/>
          <w:rtl/>
        </w:rPr>
        <w:t>5</w:t>
      </w:r>
      <w:r>
        <w:rPr>
          <w:rFonts w:hint="cs"/>
          <w:b/>
          <w:bCs/>
          <w:u w:val="single"/>
          <w:rtl/>
        </w:rPr>
        <w:t xml:space="preserve"> נ')</w:t>
      </w:r>
    </w:p>
    <w:p w14:paraId="288C18F2" w14:textId="77777777" w:rsidR="00AF1D52" w:rsidRPr="00AF1D52" w:rsidRDefault="00AF1D52" w:rsidP="007B5193">
      <w:pPr>
        <w:rPr>
          <w:u w:val="single"/>
          <w:rtl/>
        </w:rPr>
      </w:pPr>
      <w:r>
        <w:rPr>
          <w:rFonts w:hint="cs"/>
          <w:u w:val="single"/>
          <w:rtl/>
        </w:rPr>
        <w:t>סעיף א' (20 נ')</w:t>
      </w:r>
    </w:p>
    <w:p w14:paraId="4D3E7DF0" w14:textId="65BF71B4" w:rsidR="007B5193" w:rsidRDefault="00D9421D" w:rsidP="007B5193">
      <w:pPr>
        <w:rPr>
          <w:rtl/>
        </w:rPr>
      </w:pPr>
      <w:r>
        <w:rPr>
          <w:rFonts w:hint="cs"/>
          <w:rtl/>
        </w:rPr>
        <w:t xml:space="preserve">כתבו </w:t>
      </w:r>
      <w:proofErr w:type="spellStart"/>
      <w:r>
        <w:rPr>
          <w:rFonts w:hint="cs"/>
          <w:rtl/>
        </w:rPr>
        <w:t>פונ</w:t>
      </w:r>
      <w:proofErr w:type="spellEnd"/>
      <w:r>
        <w:rPr>
          <w:rFonts w:hint="cs"/>
          <w:rtl/>
        </w:rPr>
        <w:t xml:space="preserve">' המקבלת מערך חד-ממדי בן </w:t>
      </w:r>
      <w:r>
        <w:rPr>
          <w:rFonts w:hint="cs"/>
        </w:rPr>
        <w:t>N</w:t>
      </w:r>
      <w:r>
        <w:rPr>
          <w:rFonts w:hint="cs"/>
          <w:rtl/>
        </w:rPr>
        <w:t xml:space="preserve"> תאים (עבור </w:t>
      </w:r>
      <w:r>
        <w:rPr>
          <w:rFonts w:hint="cs"/>
        </w:rPr>
        <w:t>N</w:t>
      </w:r>
      <w:r>
        <w:rPr>
          <w:rFonts w:hint="cs"/>
          <w:rtl/>
        </w:rPr>
        <w:t xml:space="preserve"> שהינו קבוע של התכנית), המכיל כבר נתונים</w:t>
      </w:r>
      <w:r w:rsidR="00BA0705">
        <w:rPr>
          <w:rFonts w:hint="cs"/>
          <w:rtl/>
        </w:rPr>
        <w:t xml:space="preserve"> (ופרמטרים נוספים, על-פי שיקול דעתכם)</w:t>
      </w:r>
      <w:r>
        <w:rPr>
          <w:rFonts w:hint="cs"/>
          <w:rtl/>
        </w:rPr>
        <w:t>.</w:t>
      </w:r>
    </w:p>
    <w:p w14:paraId="3198207F" w14:textId="342379E2" w:rsidR="00D9421D" w:rsidRDefault="00D9421D" w:rsidP="007B5193">
      <w:pPr>
        <w:rPr>
          <w:rtl/>
        </w:rPr>
      </w:pPr>
    </w:p>
    <w:p w14:paraId="5007B375" w14:textId="132E191B" w:rsidR="00D9421D" w:rsidRDefault="00D9421D" w:rsidP="007B5193">
      <w:pPr>
        <w:rPr>
          <w:rtl/>
        </w:rPr>
      </w:pPr>
      <w:r>
        <w:rPr>
          <w:rFonts w:hint="cs"/>
          <w:rtl/>
        </w:rPr>
        <w:t xml:space="preserve">על </w:t>
      </w:r>
      <w:proofErr w:type="spellStart"/>
      <w:r>
        <w:rPr>
          <w:rFonts w:hint="cs"/>
          <w:rtl/>
        </w:rPr>
        <w:t>הפונ</w:t>
      </w:r>
      <w:proofErr w:type="spellEnd"/>
      <w:r>
        <w:rPr>
          <w:rFonts w:hint="cs"/>
          <w:rtl/>
        </w:rPr>
        <w:t>' להחזיר את מספרו של התא הראשון במערך המקיים ש:</w:t>
      </w:r>
    </w:p>
    <w:p w14:paraId="6A85D050" w14:textId="03B6BBA8" w:rsidR="00D9421D" w:rsidRDefault="00D9421D" w:rsidP="00D9421D">
      <w:pPr>
        <w:pStyle w:val="a4"/>
        <w:numPr>
          <w:ilvl w:val="0"/>
          <w:numId w:val="12"/>
        </w:numPr>
      </w:pPr>
      <w:r>
        <w:rPr>
          <w:rFonts w:hint="cs"/>
          <w:rtl/>
        </w:rPr>
        <w:t>סכום הערכים בתאים שמשמאל לתא שווה לערך שבתא.</w:t>
      </w:r>
    </w:p>
    <w:p w14:paraId="7DEE418B" w14:textId="6E06A744" w:rsidR="00D9421D" w:rsidRDefault="00D9421D" w:rsidP="00D9421D">
      <w:pPr>
        <w:pStyle w:val="a4"/>
        <w:numPr>
          <w:ilvl w:val="0"/>
          <w:numId w:val="12"/>
        </w:numPr>
      </w:pPr>
      <w:r>
        <w:rPr>
          <w:rFonts w:hint="cs"/>
          <w:rtl/>
        </w:rPr>
        <w:t>סכום הערכים בתאים שמימין לתא שווה לערך שבתא.</w:t>
      </w:r>
    </w:p>
    <w:p w14:paraId="104BE02E" w14:textId="070032AA" w:rsidR="00D9421D" w:rsidRDefault="00D9421D" w:rsidP="00D9421D">
      <w:pPr>
        <w:rPr>
          <w:rtl/>
        </w:rPr>
      </w:pPr>
      <w:r>
        <w:rPr>
          <w:rFonts w:hint="cs"/>
          <w:rtl/>
        </w:rPr>
        <w:t>במידה ולא נמצא תא כנדרש, יוחזר הערך 1-.</w:t>
      </w:r>
    </w:p>
    <w:p w14:paraId="71724484" w14:textId="77777777" w:rsidR="007B5193" w:rsidRDefault="007B5193" w:rsidP="007B5193">
      <w:pPr>
        <w:rPr>
          <w:rtl/>
        </w:rPr>
      </w:pPr>
      <w:r>
        <w:rPr>
          <w:rFonts w:hint="cs"/>
          <w:rtl/>
        </w:rPr>
        <w:t>לדוגמה, במערך:</w:t>
      </w:r>
    </w:p>
    <w:tbl>
      <w:tblPr>
        <w:tblStyle w:val="a3"/>
        <w:tblpPr w:leftFromText="180" w:rightFromText="180" w:vertAnchor="text" w:horzAnchor="page" w:tblpX="3405" w:tblpY="105"/>
        <w:bidiVisual/>
        <w:tblW w:w="0" w:type="auto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</w:tblGrid>
      <w:tr w:rsidR="00D9421D" w14:paraId="43FCB303" w14:textId="77777777" w:rsidTr="00486997">
        <w:tc>
          <w:tcPr>
            <w:tcW w:w="0" w:type="auto"/>
          </w:tcPr>
          <w:p w14:paraId="1D05C889" w14:textId="4F0F8CCA" w:rsidR="00D9421D" w:rsidRPr="007B5193" w:rsidRDefault="00D9421D" w:rsidP="00486997">
            <w:pPr>
              <w:rPr>
                <w:rtl/>
              </w:rPr>
            </w:pPr>
            <w:r>
              <w:rPr>
                <w:rFonts w:hint="cs"/>
                <w:rtl/>
              </w:rPr>
              <w:t>3-</w:t>
            </w:r>
          </w:p>
        </w:tc>
        <w:tc>
          <w:tcPr>
            <w:tcW w:w="0" w:type="auto"/>
          </w:tcPr>
          <w:p w14:paraId="01EAFB14" w14:textId="7B9F984D" w:rsidR="00D9421D" w:rsidRPr="007B5193" w:rsidRDefault="00D9421D" w:rsidP="00486997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0" w:type="auto"/>
          </w:tcPr>
          <w:p w14:paraId="2EAED06F" w14:textId="79F615B3" w:rsidR="00D9421D" w:rsidRPr="00D9421D" w:rsidRDefault="00D9421D" w:rsidP="00486997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0" w:type="auto"/>
          </w:tcPr>
          <w:p w14:paraId="037F0593" w14:textId="7A81DBB8" w:rsidR="00D9421D" w:rsidRPr="00D9421D" w:rsidRDefault="00D9421D" w:rsidP="00486997">
            <w:pPr>
              <w:rPr>
                <w:b/>
                <w:bCs/>
                <w:rtl/>
              </w:rPr>
            </w:pPr>
            <w:r w:rsidRPr="00D9421D">
              <w:rPr>
                <w:rFonts w:hint="cs"/>
                <w:b/>
                <w:bCs/>
                <w:rtl/>
              </w:rPr>
              <w:t>17</w:t>
            </w:r>
          </w:p>
        </w:tc>
        <w:tc>
          <w:tcPr>
            <w:tcW w:w="0" w:type="auto"/>
          </w:tcPr>
          <w:p w14:paraId="3B059B50" w14:textId="565F8824" w:rsidR="00D9421D" w:rsidRPr="007B5193" w:rsidRDefault="00D9421D" w:rsidP="00486997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0" w:type="auto"/>
          </w:tcPr>
          <w:p w14:paraId="61242DC4" w14:textId="77777777" w:rsidR="00D9421D" w:rsidRPr="007B5193" w:rsidRDefault="00D9421D" w:rsidP="00486997">
            <w:pPr>
              <w:rPr>
                <w:rtl/>
              </w:rPr>
            </w:pPr>
            <w:r w:rsidRPr="007B5193">
              <w:rPr>
                <w:rFonts w:hint="cs"/>
                <w:rtl/>
              </w:rPr>
              <w:t>5</w:t>
            </w:r>
          </w:p>
        </w:tc>
      </w:tr>
      <w:tr w:rsidR="00D9421D" w14:paraId="63F6595A" w14:textId="77777777" w:rsidTr="00486997">
        <w:tc>
          <w:tcPr>
            <w:tcW w:w="0" w:type="auto"/>
          </w:tcPr>
          <w:p w14:paraId="47AC3C06" w14:textId="77777777" w:rsidR="00D9421D" w:rsidRPr="007B5193" w:rsidRDefault="00D9421D" w:rsidP="00486997">
            <w:pPr>
              <w:rPr>
                <w:rtl/>
              </w:rPr>
            </w:pPr>
            <w:r w:rsidRPr="007B5193">
              <w:rPr>
                <w:rFonts w:hint="cs"/>
                <w:rtl/>
              </w:rPr>
              <w:t>#5</w:t>
            </w:r>
          </w:p>
        </w:tc>
        <w:tc>
          <w:tcPr>
            <w:tcW w:w="0" w:type="auto"/>
          </w:tcPr>
          <w:p w14:paraId="35877F6F" w14:textId="77777777" w:rsidR="00D9421D" w:rsidRPr="007B5193" w:rsidRDefault="00D9421D" w:rsidP="00486997">
            <w:pPr>
              <w:rPr>
                <w:rtl/>
              </w:rPr>
            </w:pPr>
            <w:r w:rsidRPr="007B5193">
              <w:rPr>
                <w:rFonts w:hint="cs"/>
                <w:rtl/>
              </w:rPr>
              <w:t>#4</w:t>
            </w:r>
          </w:p>
        </w:tc>
        <w:tc>
          <w:tcPr>
            <w:tcW w:w="0" w:type="auto"/>
          </w:tcPr>
          <w:p w14:paraId="2A308337" w14:textId="77777777" w:rsidR="00D9421D" w:rsidRPr="00D9421D" w:rsidRDefault="00D9421D" w:rsidP="00486997">
            <w:pPr>
              <w:rPr>
                <w:rtl/>
              </w:rPr>
            </w:pPr>
            <w:r w:rsidRPr="00D9421D">
              <w:rPr>
                <w:rFonts w:hint="cs"/>
                <w:rtl/>
              </w:rPr>
              <w:t>#3</w:t>
            </w:r>
          </w:p>
        </w:tc>
        <w:tc>
          <w:tcPr>
            <w:tcW w:w="0" w:type="auto"/>
          </w:tcPr>
          <w:p w14:paraId="2226B02C" w14:textId="77777777" w:rsidR="00D9421D" w:rsidRPr="00D9421D" w:rsidRDefault="00D9421D" w:rsidP="00486997">
            <w:pPr>
              <w:rPr>
                <w:b/>
                <w:bCs/>
                <w:rtl/>
              </w:rPr>
            </w:pPr>
            <w:r w:rsidRPr="00D9421D">
              <w:rPr>
                <w:rFonts w:hint="cs"/>
                <w:b/>
                <w:bCs/>
                <w:rtl/>
              </w:rPr>
              <w:t>#2</w:t>
            </w:r>
          </w:p>
        </w:tc>
        <w:tc>
          <w:tcPr>
            <w:tcW w:w="0" w:type="auto"/>
          </w:tcPr>
          <w:p w14:paraId="41413DA2" w14:textId="77777777" w:rsidR="00D9421D" w:rsidRPr="007B5193" w:rsidRDefault="00D9421D" w:rsidP="00486997">
            <w:pPr>
              <w:rPr>
                <w:rtl/>
              </w:rPr>
            </w:pPr>
            <w:r w:rsidRPr="007B5193">
              <w:rPr>
                <w:rFonts w:hint="cs"/>
                <w:rtl/>
              </w:rPr>
              <w:t>#1</w:t>
            </w:r>
          </w:p>
        </w:tc>
        <w:tc>
          <w:tcPr>
            <w:tcW w:w="0" w:type="auto"/>
          </w:tcPr>
          <w:p w14:paraId="7EE64BC9" w14:textId="77777777" w:rsidR="00D9421D" w:rsidRPr="007B5193" w:rsidRDefault="00D9421D" w:rsidP="00486997">
            <w:pPr>
              <w:rPr>
                <w:rtl/>
              </w:rPr>
            </w:pPr>
            <w:r w:rsidRPr="007B5193">
              <w:rPr>
                <w:rFonts w:hint="cs"/>
                <w:rtl/>
              </w:rPr>
              <w:t>#0</w:t>
            </w:r>
          </w:p>
        </w:tc>
      </w:tr>
    </w:tbl>
    <w:p w14:paraId="7CCEAAEE" w14:textId="77777777" w:rsidR="007B5193" w:rsidRDefault="007B5193" w:rsidP="007B5193">
      <w:pPr>
        <w:rPr>
          <w:rtl/>
        </w:rPr>
      </w:pPr>
    </w:p>
    <w:p w14:paraId="1F80797A" w14:textId="77777777" w:rsidR="007B5193" w:rsidRDefault="007B5193" w:rsidP="007B5193">
      <w:pPr>
        <w:rPr>
          <w:rtl/>
        </w:rPr>
      </w:pPr>
    </w:p>
    <w:p w14:paraId="68BCCE94" w14:textId="77777777" w:rsidR="00D9421D" w:rsidRDefault="00D9421D" w:rsidP="007B5193">
      <w:pPr>
        <w:rPr>
          <w:rtl/>
        </w:rPr>
      </w:pPr>
    </w:p>
    <w:p w14:paraId="1EC11178" w14:textId="07E02FB6" w:rsidR="007B5193" w:rsidRDefault="00D9421D" w:rsidP="00D9421D">
      <w:pPr>
        <w:rPr>
          <w:rtl/>
        </w:rPr>
      </w:pPr>
      <w:r>
        <w:rPr>
          <w:rFonts w:hint="cs"/>
          <w:rtl/>
        </w:rPr>
        <w:t>יוחזר הערך 2, שכן בתא #2 מצוי הערך 17, ומתקיים שסכום הערכים בתאים משמאלו שווה ל- 17, וכך גם סכום הערכים בתאים שמימינו.</w:t>
      </w:r>
    </w:p>
    <w:p w14:paraId="61389160" w14:textId="77777777" w:rsidR="007B5193" w:rsidRDefault="007B5193" w:rsidP="007B5193">
      <w:pPr>
        <w:rPr>
          <w:rtl/>
        </w:rPr>
      </w:pPr>
    </w:p>
    <w:p w14:paraId="522DE811" w14:textId="77777777" w:rsidR="00AF1D52" w:rsidRDefault="00AF1D52" w:rsidP="00AF1D52">
      <w:pPr>
        <w:rPr>
          <w:rtl/>
        </w:rPr>
      </w:pPr>
      <w:r>
        <w:rPr>
          <w:rFonts w:hint="cs"/>
          <w:u w:val="single"/>
          <w:rtl/>
        </w:rPr>
        <w:t>סעיף ב' (5 נ')</w:t>
      </w:r>
    </w:p>
    <w:p w14:paraId="462CA5FF" w14:textId="77777777" w:rsidR="00AF1D52" w:rsidRPr="00972F73" w:rsidRDefault="00AF1D52" w:rsidP="00AF1D52">
      <w:pPr>
        <w:rPr>
          <w:rtl/>
        </w:rPr>
      </w:pPr>
      <w:r w:rsidRPr="00972F73">
        <w:rPr>
          <w:rFonts w:hint="cs"/>
          <w:rtl/>
        </w:rPr>
        <w:t xml:space="preserve">הסבירו מהו זמן הריצה של </w:t>
      </w:r>
      <w:proofErr w:type="spellStart"/>
      <w:r w:rsidRPr="00972F73">
        <w:rPr>
          <w:rFonts w:hint="cs"/>
          <w:rtl/>
        </w:rPr>
        <w:t>הפונ</w:t>
      </w:r>
      <w:proofErr w:type="spellEnd"/>
      <w:r w:rsidRPr="00972F73">
        <w:rPr>
          <w:rFonts w:hint="cs"/>
          <w:rtl/>
        </w:rPr>
        <w:t>' שכתבתם בסעיף א'</w:t>
      </w:r>
    </w:p>
    <w:p w14:paraId="39E90EF7" w14:textId="77777777" w:rsidR="00AF1D52" w:rsidRDefault="00AF1D52" w:rsidP="007B5193">
      <w:pPr>
        <w:rPr>
          <w:rtl/>
        </w:rPr>
      </w:pPr>
    </w:p>
    <w:p w14:paraId="3CEFDFB7" w14:textId="77777777" w:rsidR="007B5193" w:rsidRDefault="007B5193" w:rsidP="007B5193">
      <w:pPr>
        <w:rPr>
          <w:rtl/>
        </w:rPr>
      </w:pPr>
      <w:r>
        <w:rPr>
          <w:rFonts w:hint="cs"/>
          <w:u w:val="single"/>
          <w:rtl/>
        </w:rPr>
        <w:t>הערות:</w:t>
      </w:r>
    </w:p>
    <w:p w14:paraId="59663BFB" w14:textId="77777777" w:rsidR="007B5193" w:rsidRDefault="007B5193" w:rsidP="007B5193">
      <w:pPr>
        <w:pStyle w:val="a4"/>
        <w:numPr>
          <w:ilvl w:val="0"/>
          <w:numId w:val="1"/>
        </w:numPr>
      </w:pPr>
      <w:r w:rsidRPr="007B5193">
        <w:rPr>
          <w:rFonts w:hint="cs"/>
          <w:b/>
          <w:bCs/>
          <w:rtl/>
        </w:rPr>
        <w:t>הקפידו על המודולאריות</w:t>
      </w:r>
      <w:r>
        <w:rPr>
          <w:rFonts w:hint="cs"/>
          <w:rtl/>
        </w:rPr>
        <w:t>.</w:t>
      </w:r>
    </w:p>
    <w:p w14:paraId="4217F77B" w14:textId="77777777" w:rsidR="007B5193" w:rsidRDefault="007B5193" w:rsidP="007B5193">
      <w:pPr>
        <w:pStyle w:val="a4"/>
        <w:numPr>
          <w:ilvl w:val="0"/>
          <w:numId w:val="1"/>
        </w:numPr>
      </w:pPr>
      <w:r>
        <w:rPr>
          <w:rFonts w:hint="cs"/>
          <w:rtl/>
        </w:rPr>
        <w:t>אם במערך קיים יותר מתא יחיד המקיים את התכונה, אזי יש להחזיר את הראשון.</w:t>
      </w:r>
    </w:p>
    <w:p w14:paraId="2C7E07B8" w14:textId="77777777" w:rsidR="007B5193" w:rsidRDefault="007B5193" w:rsidP="007B5193">
      <w:pPr>
        <w:rPr>
          <w:rtl/>
        </w:rPr>
      </w:pPr>
    </w:p>
    <w:p w14:paraId="79FAF61B" w14:textId="77777777" w:rsidR="007B5193" w:rsidRDefault="007B5193" w:rsidP="00AF1D52">
      <w:pPr>
        <w:rPr>
          <w:rtl/>
        </w:rPr>
      </w:pPr>
      <w:r>
        <w:rPr>
          <w:rFonts w:hint="cs"/>
          <w:b/>
          <w:bCs/>
          <w:u w:val="single"/>
          <w:rtl/>
        </w:rPr>
        <w:t xml:space="preserve">שאלה </w:t>
      </w:r>
      <w:r w:rsidR="00611F27">
        <w:rPr>
          <w:rFonts w:hint="cs"/>
          <w:b/>
          <w:bCs/>
          <w:u w:val="single"/>
          <w:rtl/>
        </w:rPr>
        <w:t xml:space="preserve">2# </w:t>
      </w:r>
      <w:r>
        <w:rPr>
          <w:rFonts w:hint="cs"/>
          <w:b/>
          <w:bCs/>
          <w:u w:val="single"/>
          <w:rtl/>
        </w:rPr>
        <w:t>(3</w:t>
      </w:r>
      <w:r w:rsidR="00AF1D52">
        <w:rPr>
          <w:rFonts w:hint="cs"/>
          <w:b/>
          <w:bCs/>
          <w:u w:val="single"/>
          <w:rtl/>
        </w:rPr>
        <w:t>5</w:t>
      </w:r>
      <w:r>
        <w:rPr>
          <w:rFonts w:hint="cs"/>
          <w:b/>
          <w:bCs/>
          <w:u w:val="single"/>
          <w:rtl/>
        </w:rPr>
        <w:t xml:space="preserve"> נ')</w:t>
      </w:r>
    </w:p>
    <w:p w14:paraId="2BC068F7" w14:textId="77777777" w:rsidR="00AF1D52" w:rsidRPr="00AF1D52" w:rsidRDefault="00AF1D52" w:rsidP="00AF1D52">
      <w:pPr>
        <w:rPr>
          <w:u w:val="single"/>
          <w:rtl/>
        </w:rPr>
      </w:pPr>
      <w:r>
        <w:rPr>
          <w:rFonts w:hint="cs"/>
          <w:u w:val="single"/>
          <w:rtl/>
        </w:rPr>
        <w:t>סעיף א' (30 נ')</w:t>
      </w:r>
    </w:p>
    <w:p w14:paraId="4854ACB6" w14:textId="6A819474" w:rsidR="007B5193" w:rsidRDefault="008870E9" w:rsidP="007B5193">
      <w:pPr>
        <w:rPr>
          <w:rtl/>
        </w:rPr>
      </w:pPr>
      <w:r>
        <w:rPr>
          <w:rFonts w:hint="cs"/>
          <w:rtl/>
        </w:rPr>
        <w:t xml:space="preserve">במערך דו-ממדי של מספרים שלמים נגדיר </w:t>
      </w:r>
      <w:r w:rsidRPr="008870E9">
        <w:rPr>
          <w:rFonts w:hint="cs"/>
          <w:b/>
          <w:bCs/>
          <w:u w:val="single"/>
          <w:rtl/>
        </w:rPr>
        <w:t>ריבוע אחיד</w:t>
      </w:r>
      <w:r>
        <w:rPr>
          <w:rFonts w:hint="cs"/>
          <w:rtl/>
        </w:rPr>
        <w:t xml:space="preserve"> להיות סדרה של תאים במערך, המסודרים במערך בצורה של ריבוע (בן </w:t>
      </w:r>
      <w:r>
        <w:rPr>
          <w:rFonts w:hint="cs"/>
        </w:rPr>
        <w:t>X</w:t>
      </w:r>
      <w:r>
        <w:rPr>
          <w:rFonts w:hint="cs"/>
          <w:rtl/>
        </w:rPr>
        <w:t xml:space="preserve"> שורות ו- </w:t>
      </w:r>
      <w:r>
        <w:rPr>
          <w:rFonts w:hint="cs"/>
        </w:rPr>
        <w:t>X</w:t>
      </w:r>
      <w:r>
        <w:rPr>
          <w:rFonts w:hint="cs"/>
          <w:rtl/>
        </w:rPr>
        <w:t xml:space="preserve"> עמודות), כך שבכולם מצוי אותו ערך. (נתעניין בריבועים אחידים בגודל 2 או יותר, ונקבע שאם ריבוע א' מוכל בריבוע ב' אזי יש למנות את שניהם).</w:t>
      </w:r>
    </w:p>
    <w:p w14:paraId="73261090" w14:textId="77777777" w:rsidR="008870E9" w:rsidRPr="008870E9" w:rsidRDefault="008870E9" w:rsidP="007B5193">
      <w:pPr>
        <w:rPr>
          <w:rtl/>
        </w:rPr>
      </w:pPr>
    </w:p>
    <w:tbl>
      <w:tblPr>
        <w:tblStyle w:val="a3"/>
        <w:bidiVisual/>
        <w:tblW w:w="0" w:type="auto"/>
        <w:tblInd w:w="145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368"/>
      </w:tblGrid>
      <w:tr w:rsidR="008870E9" w14:paraId="6E4012A3" w14:textId="77777777" w:rsidTr="004F08E6">
        <w:tc>
          <w:tcPr>
            <w:tcW w:w="0" w:type="auto"/>
          </w:tcPr>
          <w:p w14:paraId="4C92935B" w14:textId="77777777" w:rsidR="008870E9" w:rsidRPr="00160816" w:rsidRDefault="008870E9" w:rsidP="00486997">
            <w:pPr>
              <w:rPr>
                <w:b/>
                <w:bCs/>
                <w:rtl/>
              </w:rPr>
            </w:pPr>
            <w:r w:rsidRPr="00160816">
              <w:rPr>
                <w:rFonts w:hint="cs"/>
                <w:b/>
                <w:bCs/>
                <w:rtl/>
              </w:rPr>
              <w:t>5</w:t>
            </w:r>
          </w:p>
        </w:tc>
        <w:tc>
          <w:tcPr>
            <w:tcW w:w="0" w:type="auto"/>
          </w:tcPr>
          <w:p w14:paraId="2E2BF7C1" w14:textId="77777777" w:rsidR="008870E9" w:rsidRPr="00160816" w:rsidRDefault="008870E9" w:rsidP="00486997">
            <w:pPr>
              <w:rPr>
                <w:b/>
                <w:bCs/>
                <w:rtl/>
              </w:rPr>
            </w:pPr>
            <w:r w:rsidRPr="00160816">
              <w:rPr>
                <w:rFonts w:hint="cs"/>
                <w:b/>
                <w:bCs/>
                <w:rtl/>
              </w:rPr>
              <w:t>4</w:t>
            </w:r>
          </w:p>
        </w:tc>
        <w:tc>
          <w:tcPr>
            <w:tcW w:w="0" w:type="auto"/>
          </w:tcPr>
          <w:p w14:paraId="67CC7DF4" w14:textId="77777777" w:rsidR="008870E9" w:rsidRPr="00160816" w:rsidRDefault="008870E9" w:rsidP="00486997">
            <w:pPr>
              <w:bidi w:val="0"/>
              <w:rPr>
                <w:b/>
                <w:bCs/>
                <w:rtl/>
              </w:rPr>
            </w:pPr>
            <w:r w:rsidRPr="00160816">
              <w:rPr>
                <w:rFonts w:hint="cs"/>
                <w:b/>
                <w:bCs/>
                <w:rtl/>
              </w:rPr>
              <w:t>3</w:t>
            </w:r>
          </w:p>
        </w:tc>
        <w:tc>
          <w:tcPr>
            <w:tcW w:w="0" w:type="auto"/>
          </w:tcPr>
          <w:p w14:paraId="2B08E77D" w14:textId="77777777" w:rsidR="008870E9" w:rsidRPr="00160816" w:rsidRDefault="008870E9" w:rsidP="00486997">
            <w:pPr>
              <w:bidi w:val="0"/>
              <w:rPr>
                <w:b/>
                <w:bCs/>
                <w:rtl/>
              </w:rPr>
            </w:pPr>
            <w:r w:rsidRPr="00160816">
              <w:rPr>
                <w:b/>
                <w:bCs/>
              </w:rPr>
              <w:t>2</w:t>
            </w:r>
          </w:p>
        </w:tc>
        <w:tc>
          <w:tcPr>
            <w:tcW w:w="0" w:type="auto"/>
          </w:tcPr>
          <w:p w14:paraId="0FA564D4" w14:textId="77777777" w:rsidR="008870E9" w:rsidRPr="00160816" w:rsidRDefault="008870E9" w:rsidP="00486997">
            <w:pPr>
              <w:bidi w:val="0"/>
              <w:rPr>
                <w:b/>
                <w:bCs/>
                <w:rtl/>
              </w:rPr>
            </w:pPr>
            <w:r w:rsidRPr="00160816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14:paraId="5719D841" w14:textId="77777777" w:rsidR="008870E9" w:rsidRPr="00160816" w:rsidRDefault="008870E9" w:rsidP="00486997">
            <w:pPr>
              <w:rPr>
                <w:b/>
                <w:bCs/>
                <w:rtl/>
              </w:rPr>
            </w:pPr>
            <w:r w:rsidRPr="00160816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158A1B25" w14:textId="77777777" w:rsidR="008870E9" w:rsidRDefault="008870E9" w:rsidP="00486997">
            <w:r>
              <w:t>…</w:t>
            </w:r>
          </w:p>
        </w:tc>
      </w:tr>
      <w:tr w:rsidR="008870E9" w14:paraId="63F3459D" w14:textId="77777777" w:rsidTr="004F08E6">
        <w:tc>
          <w:tcPr>
            <w:tcW w:w="0" w:type="auto"/>
          </w:tcPr>
          <w:p w14:paraId="54C8B5D6" w14:textId="301529D9" w:rsidR="008870E9" w:rsidRPr="00160816" w:rsidRDefault="00BA0705" w:rsidP="00486997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0" w:type="auto"/>
          </w:tcPr>
          <w:p w14:paraId="32F4A2B1" w14:textId="23F39525" w:rsidR="008870E9" w:rsidRPr="00160816" w:rsidRDefault="008870E9" w:rsidP="00486997">
            <w:pPr>
              <w:rPr>
                <w:rtl/>
              </w:rPr>
            </w:pPr>
            <w:r w:rsidRPr="00160816">
              <w:rPr>
                <w:rFonts w:hint="cs"/>
                <w:rtl/>
              </w:rPr>
              <w:t>19</w:t>
            </w:r>
          </w:p>
        </w:tc>
        <w:tc>
          <w:tcPr>
            <w:tcW w:w="0" w:type="auto"/>
          </w:tcPr>
          <w:p w14:paraId="6E1232DF" w14:textId="3293CF71" w:rsidR="008870E9" w:rsidRPr="00160816" w:rsidRDefault="008870E9" w:rsidP="00486997">
            <w:pPr>
              <w:rPr>
                <w:rtl/>
              </w:rPr>
            </w:pPr>
            <w:r w:rsidRPr="00160816">
              <w:rPr>
                <w:rFonts w:hint="cs"/>
                <w:rtl/>
              </w:rPr>
              <w:t>19</w:t>
            </w:r>
          </w:p>
        </w:tc>
        <w:tc>
          <w:tcPr>
            <w:tcW w:w="0" w:type="auto"/>
          </w:tcPr>
          <w:p w14:paraId="4B36754B" w14:textId="35578996" w:rsidR="008870E9" w:rsidRPr="00160816" w:rsidRDefault="008870E9" w:rsidP="00486997">
            <w:pPr>
              <w:rPr>
                <w:rtl/>
              </w:rPr>
            </w:pPr>
            <w:r w:rsidRPr="00160816">
              <w:rPr>
                <w:rFonts w:hint="cs"/>
                <w:rtl/>
              </w:rPr>
              <w:t>17</w:t>
            </w:r>
          </w:p>
        </w:tc>
        <w:tc>
          <w:tcPr>
            <w:tcW w:w="0" w:type="auto"/>
          </w:tcPr>
          <w:p w14:paraId="033EA7D3" w14:textId="671448FC" w:rsidR="008870E9" w:rsidRPr="00160816" w:rsidRDefault="008870E9" w:rsidP="00486997">
            <w:pPr>
              <w:rPr>
                <w:rtl/>
              </w:rPr>
            </w:pPr>
            <w:r w:rsidRPr="00160816">
              <w:rPr>
                <w:rFonts w:hint="cs"/>
                <w:rtl/>
              </w:rPr>
              <w:t>17</w:t>
            </w:r>
          </w:p>
        </w:tc>
        <w:tc>
          <w:tcPr>
            <w:tcW w:w="0" w:type="auto"/>
          </w:tcPr>
          <w:p w14:paraId="15B8FA82" w14:textId="7D2739CC" w:rsidR="008870E9" w:rsidRPr="00160816" w:rsidRDefault="00BA0705" w:rsidP="00486997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0" w:type="auto"/>
          </w:tcPr>
          <w:p w14:paraId="746F1130" w14:textId="77777777" w:rsidR="008870E9" w:rsidRPr="00160816" w:rsidRDefault="008870E9" w:rsidP="00486997">
            <w:pPr>
              <w:rPr>
                <w:b/>
                <w:bCs/>
                <w:rtl/>
              </w:rPr>
            </w:pPr>
            <w:r w:rsidRPr="00160816">
              <w:rPr>
                <w:rFonts w:hint="cs"/>
                <w:b/>
                <w:bCs/>
                <w:rtl/>
              </w:rPr>
              <w:t>0</w:t>
            </w:r>
          </w:p>
        </w:tc>
      </w:tr>
      <w:tr w:rsidR="008870E9" w14:paraId="459D34D5" w14:textId="77777777" w:rsidTr="004F08E6">
        <w:tc>
          <w:tcPr>
            <w:tcW w:w="0" w:type="auto"/>
          </w:tcPr>
          <w:p w14:paraId="3DBFFAF8" w14:textId="056281ED" w:rsidR="008870E9" w:rsidRPr="00160816" w:rsidRDefault="008870E9" w:rsidP="00486997">
            <w:pPr>
              <w:rPr>
                <w:rtl/>
              </w:rPr>
            </w:pPr>
            <w:r w:rsidRPr="00160816">
              <w:rPr>
                <w:rFonts w:hint="cs"/>
                <w:rtl/>
              </w:rPr>
              <w:t>19</w:t>
            </w:r>
          </w:p>
        </w:tc>
        <w:tc>
          <w:tcPr>
            <w:tcW w:w="0" w:type="auto"/>
          </w:tcPr>
          <w:p w14:paraId="090BE1A0" w14:textId="06502FC8" w:rsidR="008870E9" w:rsidRPr="00160816" w:rsidRDefault="008870E9" w:rsidP="00486997">
            <w:pPr>
              <w:rPr>
                <w:rtl/>
              </w:rPr>
            </w:pPr>
            <w:r w:rsidRPr="00160816">
              <w:rPr>
                <w:rFonts w:hint="cs"/>
                <w:rtl/>
              </w:rPr>
              <w:t>19</w:t>
            </w:r>
          </w:p>
        </w:tc>
        <w:tc>
          <w:tcPr>
            <w:tcW w:w="0" w:type="auto"/>
          </w:tcPr>
          <w:p w14:paraId="27DB6F53" w14:textId="639865C3" w:rsidR="008870E9" w:rsidRPr="00160816" w:rsidRDefault="008870E9" w:rsidP="00486997">
            <w:pPr>
              <w:rPr>
                <w:rtl/>
              </w:rPr>
            </w:pPr>
            <w:r w:rsidRPr="00160816">
              <w:rPr>
                <w:rFonts w:hint="cs"/>
                <w:rtl/>
              </w:rPr>
              <w:t>19</w:t>
            </w:r>
          </w:p>
        </w:tc>
        <w:tc>
          <w:tcPr>
            <w:tcW w:w="0" w:type="auto"/>
          </w:tcPr>
          <w:p w14:paraId="284A7F79" w14:textId="18E740BA" w:rsidR="008870E9" w:rsidRPr="00160816" w:rsidRDefault="008870E9" w:rsidP="00486997">
            <w:pPr>
              <w:rPr>
                <w:rtl/>
              </w:rPr>
            </w:pPr>
            <w:r w:rsidRPr="00160816">
              <w:rPr>
                <w:rFonts w:hint="cs"/>
                <w:rtl/>
              </w:rPr>
              <w:t>17</w:t>
            </w:r>
          </w:p>
        </w:tc>
        <w:tc>
          <w:tcPr>
            <w:tcW w:w="0" w:type="auto"/>
          </w:tcPr>
          <w:p w14:paraId="4D0900E6" w14:textId="2F34537A" w:rsidR="008870E9" w:rsidRPr="00160816" w:rsidRDefault="008870E9" w:rsidP="00486997">
            <w:pPr>
              <w:rPr>
                <w:rtl/>
              </w:rPr>
            </w:pPr>
            <w:r w:rsidRPr="00160816">
              <w:rPr>
                <w:rFonts w:hint="cs"/>
                <w:rtl/>
              </w:rPr>
              <w:t>17</w:t>
            </w:r>
          </w:p>
        </w:tc>
        <w:tc>
          <w:tcPr>
            <w:tcW w:w="0" w:type="auto"/>
          </w:tcPr>
          <w:p w14:paraId="6D745D61" w14:textId="64E13E05" w:rsidR="008870E9" w:rsidRPr="00160816" w:rsidRDefault="00BA0705" w:rsidP="00486997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0" w:type="auto"/>
          </w:tcPr>
          <w:p w14:paraId="242F4CAC" w14:textId="77777777" w:rsidR="008870E9" w:rsidRPr="00160816" w:rsidRDefault="008870E9" w:rsidP="00486997">
            <w:pPr>
              <w:bidi w:val="0"/>
              <w:rPr>
                <w:b/>
                <w:bCs/>
              </w:rPr>
            </w:pPr>
            <w:r w:rsidRPr="00160816">
              <w:rPr>
                <w:b/>
                <w:bCs/>
              </w:rPr>
              <w:t>1</w:t>
            </w:r>
          </w:p>
        </w:tc>
      </w:tr>
      <w:tr w:rsidR="008870E9" w14:paraId="009D0D45" w14:textId="77777777" w:rsidTr="004F08E6">
        <w:tc>
          <w:tcPr>
            <w:tcW w:w="0" w:type="auto"/>
          </w:tcPr>
          <w:p w14:paraId="5BF9ECF1" w14:textId="18C3C698" w:rsidR="008870E9" w:rsidRPr="00160816" w:rsidRDefault="008870E9" w:rsidP="00486997">
            <w:pPr>
              <w:rPr>
                <w:rtl/>
              </w:rPr>
            </w:pPr>
            <w:r w:rsidRPr="00160816">
              <w:rPr>
                <w:rFonts w:hint="cs"/>
                <w:rtl/>
              </w:rPr>
              <w:t>19</w:t>
            </w:r>
          </w:p>
        </w:tc>
        <w:tc>
          <w:tcPr>
            <w:tcW w:w="0" w:type="auto"/>
          </w:tcPr>
          <w:p w14:paraId="1E03D290" w14:textId="2E3F773A" w:rsidR="008870E9" w:rsidRPr="00160816" w:rsidRDefault="008870E9" w:rsidP="00486997">
            <w:pPr>
              <w:rPr>
                <w:rtl/>
              </w:rPr>
            </w:pPr>
            <w:r w:rsidRPr="00160816">
              <w:rPr>
                <w:rFonts w:hint="cs"/>
                <w:rtl/>
              </w:rPr>
              <w:t>19</w:t>
            </w:r>
          </w:p>
        </w:tc>
        <w:tc>
          <w:tcPr>
            <w:tcW w:w="0" w:type="auto"/>
          </w:tcPr>
          <w:p w14:paraId="13B19F34" w14:textId="56371F24" w:rsidR="008870E9" w:rsidRPr="00160816" w:rsidRDefault="008870E9" w:rsidP="00486997">
            <w:pPr>
              <w:rPr>
                <w:rtl/>
              </w:rPr>
            </w:pPr>
            <w:r w:rsidRPr="00160816">
              <w:rPr>
                <w:rFonts w:hint="cs"/>
                <w:rtl/>
              </w:rPr>
              <w:t>19</w:t>
            </w:r>
          </w:p>
        </w:tc>
        <w:tc>
          <w:tcPr>
            <w:tcW w:w="0" w:type="auto"/>
          </w:tcPr>
          <w:p w14:paraId="20354CE8" w14:textId="49A02EA9" w:rsidR="008870E9" w:rsidRPr="00160816" w:rsidRDefault="008870E9" w:rsidP="00486997">
            <w:pPr>
              <w:rPr>
                <w:rtl/>
              </w:rPr>
            </w:pPr>
            <w:r w:rsidRPr="00160816">
              <w:rPr>
                <w:rFonts w:hint="cs"/>
                <w:rtl/>
              </w:rPr>
              <w:t>18</w:t>
            </w:r>
          </w:p>
        </w:tc>
        <w:tc>
          <w:tcPr>
            <w:tcW w:w="0" w:type="auto"/>
          </w:tcPr>
          <w:p w14:paraId="37D430E8" w14:textId="5F07EEAD" w:rsidR="008870E9" w:rsidRPr="00160816" w:rsidRDefault="008870E9" w:rsidP="00486997">
            <w:pPr>
              <w:rPr>
                <w:rtl/>
              </w:rPr>
            </w:pPr>
            <w:r w:rsidRPr="00160816">
              <w:rPr>
                <w:rFonts w:hint="cs"/>
                <w:rtl/>
              </w:rPr>
              <w:t>18</w:t>
            </w:r>
          </w:p>
        </w:tc>
        <w:tc>
          <w:tcPr>
            <w:tcW w:w="0" w:type="auto"/>
          </w:tcPr>
          <w:p w14:paraId="6264F8D7" w14:textId="754C6C32" w:rsidR="008870E9" w:rsidRPr="00160816" w:rsidRDefault="008870E9" w:rsidP="00486997">
            <w:pPr>
              <w:rPr>
                <w:rtl/>
              </w:rPr>
            </w:pPr>
            <w:r w:rsidRPr="00160816">
              <w:rPr>
                <w:rFonts w:hint="cs"/>
                <w:rtl/>
              </w:rPr>
              <w:t>18</w:t>
            </w:r>
          </w:p>
        </w:tc>
        <w:tc>
          <w:tcPr>
            <w:tcW w:w="0" w:type="auto"/>
          </w:tcPr>
          <w:p w14:paraId="56AB31A9" w14:textId="77777777" w:rsidR="008870E9" w:rsidRPr="00160816" w:rsidRDefault="008870E9" w:rsidP="00486997">
            <w:pPr>
              <w:bidi w:val="0"/>
              <w:rPr>
                <w:b/>
                <w:bCs/>
              </w:rPr>
            </w:pPr>
            <w:r w:rsidRPr="00160816">
              <w:rPr>
                <w:rFonts w:hint="cs"/>
                <w:b/>
                <w:bCs/>
                <w:rtl/>
              </w:rPr>
              <w:t>2</w:t>
            </w:r>
          </w:p>
        </w:tc>
      </w:tr>
      <w:tr w:rsidR="008870E9" w14:paraId="7DDC10FB" w14:textId="77777777" w:rsidTr="004F08E6">
        <w:tc>
          <w:tcPr>
            <w:tcW w:w="0" w:type="auto"/>
          </w:tcPr>
          <w:p w14:paraId="51E89DC7" w14:textId="2CD9DA90" w:rsidR="008870E9" w:rsidRPr="00160816" w:rsidRDefault="008870E9" w:rsidP="00486997">
            <w:pPr>
              <w:rPr>
                <w:rtl/>
              </w:rPr>
            </w:pPr>
            <w:r w:rsidRPr="00160816">
              <w:rPr>
                <w:rFonts w:hint="cs"/>
                <w:rtl/>
              </w:rPr>
              <w:t>19</w:t>
            </w:r>
          </w:p>
        </w:tc>
        <w:tc>
          <w:tcPr>
            <w:tcW w:w="0" w:type="auto"/>
          </w:tcPr>
          <w:p w14:paraId="63F9A997" w14:textId="7256E0EB" w:rsidR="008870E9" w:rsidRPr="00160816" w:rsidRDefault="008870E9" w:rsidP="00486997">
            <w:pPr>
              <w:rPr>
                <w:rtl/>
              </w:rPr>
            </w:pPr>
            <w:r w:rsidRPr="00160816">
              <w:rPr>
                <w:rFonts w:hint="cs"/>
                <w:rtl/>
              </w:rPr>
              <w:t>19</w:t>
            </w:r>
          </w:p>
        </w:tc>
        <w:tc>
          <w:tcPr>
            <w:tcW w:w="0" w:type="auto"/>
          </w:tcPr>
          <w:p w14:paraId="7BEBFEF0" w14:textId="725B6BB1" w:rsidR="008870E9" w:rsidRPr="00160816" w:rsidRDefault="008870E9" w:rsidP="00486997">
            <w:pPr>
              <w:rPr>
                <w:rtl/>
              </w:rPr>
            </w:pPr>
            <w:r w:rsidRPr="00160816">
              <w:rPr>
                <w:rFonts w:hint="cs"/>
                <w:rtl/>
              </w:rPr>
              <w:t>19</w:t>
            </w:r>
          </w:p>
        </w:tc>
        <w:tc>
          <w:tcPr>
            <w:tcW w:w="0" w:type="auto"/>
          </w:tcPr>
          <w:p w14:paraId="27A02B69" w14:textId="0943821D" w:rsidR="008870E9" w:rsidRPr="00160816" w:rsidRDefault="008870E9" w:rsidP="00486997">
            <w:pPr>
              <w:rPr>
                <w:rtl/>
              </w:rPr>
            </w:pPr>
            <w:r w:rsidRPr="00160816">
              <w:rPr>
                <w:rFonts w:hint="cs"/>
                <w:rtl/>
              </w:rPr>
              <w:t>18</w:t>
            </w:r>
          </w:p>
        </w:tc>
        <w:tc>
          <w:tcPr>
            <w:tcW w:w="0" w:type="auto"/>
          </w:tcPr>
          <w:p w14:paraId="46AE161D" w14:textId="29BC8C9A" w:rsidR="008870E9" w:rsidRPr="00160816" w:rsidRDefault="008870E9" w:rsidP="00486997">
            <w:pPr>
              <w:rPr>
                <w:rtl/>
              </w:rPr>
            </w:pPr>
            <w:r w:rsidRPr="00160816">
              <w:rPr>
                <w:rFonts w:hint="cs"/>
                <w:rtl/>
              </w:rPr>
              <w:t>18</w:t>
            </w:r>
          </w:p>
        </w:tc>
        <w:tc>
          <w:tcPr>
            <w:tcW w:w="0" w:type="auto"/>
          </w:tcPr>
          <w:p w14:paraId="1F932E81" w14:textId="064ADBBD" w:rsidR="008870E9" w:rsidRPr="00160816" w:rsidRDefault="008870E9" w:rsidP="00486997">
            <w:pPr>
              <w:rPr>
                <w:rtl/>
              </w:rPr>
            </w:pPr>
            <w:r w:rsidRPr="00160816">
              <w:rPr>
                <w:rFonts w:hint="cs"/>
                <w:rtl/>
              </w:rPr>
              <w:t>18</w:t>
            </w:r>
          </w:p>
        </w:tc>
        <w:tc>
          <w:tcPr>
            <w:tcW w:w="0" w:type="auto"/>
          </w:tcPr>
          <w:p w14:paraId="6C6BC7C7" w14:textId="77777777" w:rsidR="008870E9" w:rsidRPr="00160816" w:rsidRDefault="008870E9" w:rsidP="00486997">
            <w:pPr>
              <w:bidi w:val="0"/>
              <w:rPr>
                <w:b/>
                <w:bCs/>
              </w:rPr>
            </w:pPr>
            <w:r w:rsidRPr="00160816">
              <w:rPr>
                <w:rFonts w:hint="cs"/>
                <w:b/>
                <w:bCs/>
                <w:rtl/>
              </w:rPr>
              <w:t>3</w:t>
            </w:r>
          </w:p>
        </w:tc>
      </w:tr>
      <w:tr w:rsidR="008870E9" w14:paraId="094073A0" w14:textId="77777777" w:rsidTr="004F08E6">
        <w:tc>
          <w:tcPr>
            <w:tcW w:w="0" w:type="auto"/>
          </w:tcPr>
          <w:p w14:paraId="5F6C952A" w14:textId="7F54B574" w:rsidR="008870E9" w:rsidRPr="00160816" w:rsidRDefault="00BA0705" w:rsidP="00486997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0" w:type="auto"/>
          </w:tcPr>
          <w:p w14:paraId="63A34785" w14:textId="2A89B0E9" w:rsidR="008870E9" w:rsidRPr="00160816" w:rsidRDefault="00BA0705" w:rsidP="00486997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0" w:type="auto"/>
          </w:tcPr>
          <w:p w14:paraId="09FB9C4D" w14:textId="36F3301E" w:rsidR="008870E9" w:rsidRPr="00160816" w:rsidRDefault="00BA0705" w:rsidP="00486997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0" w:type="auto"/>
          </w:tcPr>
          <w:p w14:paraId="14A7E76E" w14:textId="53F51A50" w:rsidR="008870E9" w:rsidRPr="00160816" w:rsidRDefault="008870E9" w:rsidP="00486997">
            <w:pPr>
              <w:rPr>
                <w:rtl/>
              </w:rPr>
            </w:pPr>
            <w:r w:rsidRPr="00160816">
              <w:rPr>
                <w:rFonts w:hint="cs"/>
                <w:rtl/>
              </w:rPr>
              <w:t>18</w:t>
            </w:r>
          </w:p>
        </w:tc>
        <w:tc>
          <w:tcPr>
            <w:tcW w:w="0" w:type="auto"/>
          </w:tcPr>
          <w:p w14:paraId="086615F2" w14:textId="1ED99786" w:rsidR="008870E9" w:rsidRPr="00160816" w:rsidRDefault="008870E9" w:rsidP="00486997">
            <w:pPr>
              <w:rPr>
                <w:rtl/>
              </w:rPr>
            </w:pPr>
            <w:r w:rsidRPr="00160816">
              <w:rPr>
                <w:rFonts w:hint="cs"/>
                <w:rtl/>
              </w:rPr>
              <w:t>18</w:t>
            </w:r>
          </w:p>
        </w:tc>
        <w:tc>
          <w:tcPr>
            <w:tcW w:w="0" w:type="auto"/>
          </w:tcPr>
          <w:p w14:paraId="4F64941E" w14:textId="151E1A74" w:rsidR="008870E9" w:rsidRPr="00160816" w:rsidRDefault="008870E9" w:rsidP="00486997">
            <w:pPr>
              <w:rPr>
                <w:rtl/>
              </w:rPr>
            </w:pPr>
            <w:r w:rsidRPr="00160816">
              <w:rPr>
                <w:rFonts w:hint="cs"/>
                <w:rtl/>
              </w:rPr>
              <w:t>18</w:t>
            </w:r>
          </w:p>
        </w:tc>
        <w:tc>
          <w:tcPr>
            <w:tcW w:w="0" w:type="auto"/>
          </w:tcPr>
          <w:p w14:paraId="60932D5F" w14:textId="77777777" w:rsidR="008870E9" w:rsidRPr="00160816" w:rsidRDefault="008870E9" w:rsidP="00486997">
            <w:pPr>
              <w:bidi w:val="0"/>
              <w:rPr>
                <w:b/>
                <w:bCs/>
              </w:rPr>
            </w:pPr>
            <w:r w:rsidRPr="00160816">
              <w:rPr>
                <w:rFonts w:hint="cs"/>
                <w:b/>
                <w:bCs/>
                <w:rtl/>
              </w:rPr>
              <w:t>4</w:t>
            </w:r>
          </w:p>
        </w:tc>
      </w:tr>
    </w:tbl>
    <w:p w14:paraId="08A07A00" w14:textId="6B82348F" w:rsidR="007B5193" w:rsidRDefault="008870E9" w:rsidP="007B5193">
      <w:pPr>
        <w:rPr>
          <w:rtl/>
        </w:rPr>
      </w:pPr>
      <w:r>
        <w:rPr>
          <w:rFonts w:hint="cs"/>
          <w:rtl/>
        </w:rPr>
        <w:t xml:space="preserve">לדוגמה, במערך הבא נמנה </w:t>
      </w:r>
      <w:r>
        <w:rPr>
          <w:rFonts w:hint="cs"/>
          <w:u w:val="single"/>
          <w:rtl/>
        </w:rPr>
        <w:t>חלק</w:t>
      </w:r>
      <w:r>
        <w:rPr>
          <w:rFonts w:hint="cs"/>
          <w:rtl/>
        </w:rPr>
        <w:t xml:space="preserve"> מהריבועים:</w:t>
      </w:r>
    </w:p>
    <w:p w14:paraId="64FB7817" w14:textId="69A75807" w:rsidR="008870E9" w:rsidRDefault="008870E9" w:rsidP="008870E9">
      <w:pPr>
        <w:pStyle w:val="a4"/>
        <w:numPr>
          <w:ilvl w:val="0"/>
          <w:numId w:val="13"/>
        </w:numPr>
      </w:pPr>
      <w:r>
        <w:rPr>
          <w:rFonts w:hint="cs"/>
          <w:rtl/>
        </w:rPr>
        <w:t>התא [1][0]  מהווה פינה שמאלית עליונה של ריבוע בגודל 2.</w:t>
      </w:r>
    </w:p>
    <w:p w14:paraId="53E8EAF8" w14:textId="78CB59A2" w:rsidR="008870E9" w:rsidRDefault="008870E9" w:rsidP="008870E9">
      <w:pPr>
        <w:pStyle w:val="a4"/>
        <w:numPr>
          <w:ilvl w:val="0"/>
          <w:numId w:val="13"/>
        </w:numPr>
      </w:pPr>
      <w:r>
        <w:rPr>
          <w:rFonts w:hint="cs"/>
          <w:rtl/>
        </w:rPr>
        <w:t>התא [3][0]  מהווה פינה שמאלית עליונה של ריבוע בגודל 2.</w:t>
      </w:r>
    </w:p>
    <w:p w14:paraId="2C3A8E6B" w14:textId="0CBB70D7" w:rsidR="008870E9" w:rsidRDefault="008870E9" w:rsidP="008870E9">
      <w:pPr>
        <w:pStyle w:val="a4"/>
        <w:numPr>
          <w:ilvl w:val="0"/>
          <w:numId w:val="13"/>
        </w:numPr>
      </w:pPr>
      <w:r>
        <w:rPr>
          <w:rFonts w:hint="cs"/>
          <w:rtl/>
        </w:rPr>
        <w:t>התא [3][1]  מהווה פינה שמאלית עליונה של ריבוע בגודל 3.</w:t>
      </w:r>
    </w:p>
    <w:p w14:paraId="0DE4AF11" w14:textId="7EF2ADFC" w:rsidR="008870E9" w:rsidRDefault="008870E9" w:rsidP="00160816">
      <w:pPr>
        <w:pStyle w:val="a4"/>
        <w:numPr>
          <w:ilvl w:val="0"/>
          <w:numId w:val="13"/>
        </w:numPr>
      </w:pPr>
      <w:r>
        <w:rPr>
          <w:rFonts w:hint="cs"/>
          <w:rtl/>
        </w:rPr>
        <w:t xml:space="preserve">התא [4][1]  מהווה פינה שמאלית עליונה של ריבוע בגודל </w:t>
      </w:r>
      <w:r w:rsidR="00160816">
        <w:rPr>
          <w:rFonts w:hint="cs"/>
          <w:rtl/>
        </w:rPr>
        <w:t>2</w:t>
      </w:r>
      <w:r>
        <w:rPr>
          <w:rFonts w:hint="cs"/>
          <w:rtl/>
        </w:rPr>
        <w:t>.</w:t>
      </w:r>
    </w:p>
    <w:p w14:paraId="3F09AB83" w14:textId="77777777" w:rsidR="00160816" w:rsidRPr="008870E9" w:rsidRDefault="00160816" w:rsidP="00160816">
      <w:pPr>
        <w:rPr>
          <w:rtl/>
        </w:rPr>
      </w:pPr>
    </w:p>
    <w:p w14:paraId="0F75004F" w14:textId="4C2451EF" w:rsidR="007B5193" w:rsidRDefault="007B5193" w:rsidP="00BA0705">
      <w:pPr>
        <w:rPr>
          <w:rtl/>
        </w:rPr>
      </w:pPr>
      <w:r>
        <w:rPr>
          <w:rFonts w:hint="cs"/>
          <w:rtl/>
        </w:rPr>
        <w:t xml:space="preserve">כתבו </w:t>
      </w:r>
      <w:proofErr w:type="spellStart"/>
      <w:r>
        <w:rPr>
          <w:rFonts w:hint="cs"/>
          <w:rtl/>
        </w:rPr>
        <w:t>פונ</w:t>
      </w:r>
      <w:proofErr w:type="spellEnd"/>
      <w:r>
        <w:rPr>
          <w:rFonts w:hint="cs"/>
          <w:rtl/>
        </w:rPr>
        <w:t xml:space="preserve">' המקבלת מערך דו-ממדי של מספרים שלמים בן </w:t>
      </w:r>
      <w:r>
        <w:rPr>
          <w:rFonts w:hint="cs"/>
        </w:rPr>
        <w:t>ROWS</w:t>
      </w:r>
      <w:r>
        <w:rPr>
          <w:rFonts w:hint="cs"/>
          <w:rtl/>
        </w:rPr>
        <w:t xml:space="preserve"> שורות ו- </w:t>
      </w:r>
      <w:r>
        <w:rPr>
          <w:rFonts w:hint="cs"/>
        </w:rPr>
        <w:t>C</w:t>
      </w:r>
      <w:r>
        <w:t>OLS</w:t>
      </w:r>
      <w:r>
        <w:rPr>
          <w:rFonts w:hint="cs"/>
          <w:rtl/>
        </w:rPr>
        <w:t xml:space="preserve"> עמודות, הכולל כבר נתונים. על </w:t>
      </w:r>
      <w:proofErr w:type="spellStart"/>
      <w:r>
        <w:rPr>
          <w:rFonts w:hint="cs"/>
          <w:rtl/>
        </w:rPr>
        <w:t>הפונ</w:t>
      </w:r>
      <w:proofErr w:type="spellEnd"/>
      <w:r>
        <w:rPr>
          <w:rFonts w:hint="cs"/>
          <w:rtl/>
        </w:rPr>
        <w:t xml:space="preserve">' להחזיר באמצעות ערך ההחזרה </w:t>
      </w:r>
      <w:r w:rsidR="00475359">
        <w:rPr>
          <w:rFonts w:hint="cs"/>
          <w:rtl/>
        </w:rPr>
        <w:t xml:space="preserve">כמה </w:t>
      </w:r>
      <w:r w:rsidR="008870E9">
        <w:rPr>
          <w:rFonts w:hint="cs"/>
          <w:rtl/>
        </w:rPr>
        <w:t>ריבועים אחידים יש במערך</w:t>
      </w:r>
      <w:r w:rsidR="00343C13">
        <w:rPr>
          <w:rFonts w:hint="cs"/>
          <w:rtl/>
        </w:rPr>
        <w:t>.</w:t>
      </w:r>
      <w:r w:rsidR="008870E9">
        <w:rPr>
          <w:rFonts w:hint="cs"/>
          <w:rtl/>
        </w:rPr>
        <w:t xml:space="preserve"> באמצעות פרמטרי הפניה יוחזר מספר </w:t>
      </w:r>
      <w:r w:rsidR="00BA0705">
        <w:rPr>
          <w:rFonts w:hint="cs"/>
          <w:rtl/>
        </w:rPr>
        <w:t>השורה</w:t>
      </w:r>
      <w:r w:rsidR="008870E9">
        <w:rPr>
          <w:rFonts w:hint="cs"/>
          <w:rtl/>
        </w:rPr>
        <w:t>, מספר העמודה והגודל של הריבוע האחיד הגדול ביותר במערך</w:t>
      </w:r>
    </w:p>
    <w:p w14:paraId="169993EB" w14:textId="77777777" w:rsidR="00343C13" w:rsidRDefault="00343C13" w:rsidP="00475359">
      <w:pPr>
        <w:rPr>
          <w:rtl/>
        </w:rPr>
      </w:pPr>
    </w:p>
    <w:p w14:paraId="1CCC6136" w14:textId="77777777" w:rsidR="00343C13" w:rsidRDefault="00343C13" w:rsidP="00475359">
      <w:pPr>
        <w:rPr>
          <w:rtl/>
        </w:rPr>
      </w:pPr>
      <w:r>
        <w:rPr>
          <w:rFonts w:hint="cs"/>
          <w:u w:val="single"/>
          <w:rtl/>
        </w:rPr>
        <w:t>הערות</w:t>
      </w:r>
    </w:p>
    <w:p w14:paraId="67BA08FD" w14:textId="5410D7AE" w:rsidR="00343C13" w:rsidRDefault="00343C13" w:rsidP="00343C13">
      <w:pPr>
        <w:pStyle w:val="a4"/>
        <w:numPr>
          <w:ilvl w:val="0"/>
          <w:numId w:val="5"/>
        </w:numPr>
      </w:pPr>
      <w:r>
        <w:rPr>
          <w:rFonts w:hint="cs"/>
          <w:rtl/>
        </w:rPr>
        <w:t>הקפידו הקפדה יתרה על המודולאריות</w:t>
      </w:r>
    </w:p>
    <w:p w14:paraId="252F20C7" w14:textId="6941A8B2" w:rsidR="008870E9" w:rsidRPr="00343C13" w:rsidRDefault="008870E9" w:rsidP="00343C13">
      <w:pPr>
        <w:pStyle w:val="a4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אם יש כמה ריבועים אחידים מקסימליים בגודלם, יש להחזיר את הראשון אותו מוצאים.</w:t>
      </w:r>
    </w:p>
    <w:p w14:paraId="66F7D0D6" w14:textId="77777777" w:rsidR="00AF1D52" w:rsidRPr="00AF1D52" w:rsidRDefault="00AF1D52" w:rsidP="00AF1D52">
      <w:pPr>
        <w:pStyle w:val="a4"/>
        <w:ind w:left="360"/>
      </w:pPr>
    </w:p>
    <w:p w14:paraId="4C139668" w14:textId="77777777" w:rsidR="00AF1D52" w:rsidRDefault="00AF1D52" w:rsidP="00AF1D52">
      <w:pPr>
        <w:rPr>
          <w:rtl/>
        </w:rPr>
      </w:pPr>
      <w:r w:rsidRPr="00AF1D52">
        <w:rPr>
          <w:rFonts w:hint="cs"/>
          <w:u w:val="single"/>
          <w:rtl/>
        </w:rPr>
        <w:t>סעיף ב' (5 נ')</w:t>
      </w:r>
    </w:p>
    <w:p w14:paraId="267DE681" w14:textId="037A53DC" w:rsidR="00AF1D52" w:rsidRPr="00972F73" w:rsidRDefault="00AF1D52" w:rsidP="00AF1D52">
      <w:pPr>
        <w:rPr>
          <w:rtl/>
        </w:rPr>
      </w:pPr>
      <w:r w:rsidRPr="00972F73">
        <w:rPr>
          <w:rFonts w:hint="cs"/>
          <w:rtl/>
        </w:rPr>
        <w:t xml:space="preserve">הסבירו </w:t>
      </w:r>
      <w:r w:rsidR="006F29CC">
        <w:rPr>
          <w:rFonts w:hint="cs"/>
          <w:rtl/>
        </w:rPr>
        <w:t xml:space="preserve">בתיעוד התכנית </w:t>
      </w:r>
      <w:r w:rsidRPr="00972F73">
        <w:rPr>
          <w:rFonts w:hint="cs"/>
          <w:rtl/>
        </w:rPr>
        <w:t xml:space="preserve">מהו זמן הריצה של </w:t>
      </w:r>
      <w:proofErr w:type="spellStart"/>
      <w:r w:rsidRPr="00972F73">
        <w:rPr>
          <w:rFonts w:hint="cs"/>
          <w:rtl/>
        </w:rPr>
        <w:t>הפונ</w:t>
      </w:r>
      <w:proofErr w:type="spellEnd"/>
      <w:r w:rsidRPr="00972F73">
        <w:rPr>
          <w:rFonts w:hint="cs"/>
          <w:rtl/>
        </w:rPr>
        <w:t>' שכתבתם בסעיף א'</w:t>
      </w:r>
    </w:p>
    <w:p w14:paraId="4700AAB8" w14:textId="77777777" w:rsidR="007B5193" w:rsidRDefault="007B5193" w:rsidP="007B5193">
      <w:pPr>
        <w:rPr>
          <w:rtl/>
        </w:rPr>
      </w:pPr>
    </w:p>
    <w:p w14:paraId="7FA23619" w14:textId="77777777" w:rsidR="007B5193" w:rsidRDefault="007B5193" w:rsidP="007B5193">
      <w:pPr>
        <w:bidi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br w:type="page"/>
      </w:r>
    </w:p>
    <w:p w14:paraId="0D025472" w14:textId="77777777" w:rsidR="007B5193" w:rsidRDefault="007B5193" w:rsidP="00611F27">
      <w:pPr>
        <w:rPr>
          <w:rtl/>
        </w:rPr>
      </w:pPr>
      <w:r>
        <w:rPr>
          <w:rFonts w:hint="cs"/>
          <w:b/>
          <w:bCs/>
          <w:u w:val="single"/>
          <w:rtl/>
        </w:rPr>
        <w:lastRenderedPageBreak/>
        <w:t xml:space="preserve">שאלה </w:t>
      </w:r>
      <w:r w:rsidR="00611F27">
        <w:rPr>
          <w:rFonts w:hint="cs"/>
          <w:b/>
          <w:bCs/>
          <w:u w:val="single"/>
          <w:rtl/>
        </w:rPr>
        <w:t>3#</w:t>
      </w:r>
      <w:r>
        <w:rPr>
          <w:rFonts w:hint="cs"/>
          <w:b/>
          <w:bCs/>
          <w:u w:val="single"/>
          <w:rtl/>
        </w:rPr>
        <w:t xml:space="preserve"> (30 נ')</w:t>
      </w:r>
    </w:p>
    <w:p w14:paraId="2D6E5A87" w14:textId="1CF13573" w:rsidR="007B5193" w:rsidRDefault="007B5193" w:rsidP="00BF2F58">
      <w:pPr>
        <w:pStyle w:val="a4"/>
        <w:numPr>
          <w:ilvl w:val="0"/>
          <w:numId w:val="6"/>
        </w:numPr>
      </w:pPr>
      <w:r>
        <w:rPr>
          <w:rFonts w:hint="cs"/>
          <w:rtl/>
        </w:rPr>
        <w:t xml:space="preserve">כתבו </w:t>
      </w:r>
      <w:proofErr w:type="spellStart"/>
      <w:r>
        <w:rPr>
          <w:rFonts w:hint="cs"/>
          <w:rtl/>
        </w:rPr>
        <w:t>פונ</w:t>
      </w:r>
      <w:proofErr w:type="spellEnd"/>
      <w:r>
        <w:rPr>
          <w:rFonts w:hint="cs"/>
          <w:rtl/>
        </w:rPr>
        <w:t xml:space="preserve">' המקבלת </w:t>
      </w:r>
      <w:r w:rsidR="00160816">
        <w:rPr>
          <w:rFonts w:hint="cs"/>
          <w:rtl/>
        </w:rPr>
        <w:t xml:space="preserve">מערך חד ממדי של מספרים שלמים המכיל כבר ערכים; וכן מספר נוסף. על </w:t>
      </w:r>
      <w:proofErr w:type="spellStart"/>
      <w:r w:rsidR="00160816">
        <w:rPr>
          <w:rFonts w:hint="cs"/>
          <w:rtl/>
        </w:rPr>
        <w:t>הפונ</w:t>
      </w:r>
      <w:proofErr w:type="spellEnd"/>
      <w:r w:rsidR="00160816">
        <w:rPr>
          <w:rFonts w:hint="cs"/>
          <w:rtl/>
        </w:rPr>
        <w:t xml:space="preserve">' להחזיר </w:t>
      </w:r>
      <w:r w:rsidR="00BF2F58">
        <w:rPr>
          <w:rFonts w:hint="cs"/>
          <w:rtl/>
        </w:rPr>
        <w:t>כמה פעמים הערך מופיע במערך</w:t>
      </w:r>
      <w:r>
        <w:rPr>
          <w:rFonts w:hint="cs"/>
          <w:rtl/>
        </w:rPr>
        <w:t xml:space="preserve">. </w:t>
      </w:r>
      <w:r w:rsidRPr="005D0AF6">
        <w:rPr>
          <w:rFonts w:hint="cs"/>
          <w:u w:val="single"/>
          <w:rtl/>
        </w:rPr>
        <w:t>לדוגמה:</w:t>
      </w:r>
      <w:r>
        <w:rPr>
          <w:rFonts w:hint="cs"/>
          <w:rtl/>
        </w:rPr>
        <w:t xml:space="preserve"> עבור </w:t>
      </w:r>
      <w:r w:rsidR="00BF2F58">
        <w:rPr>
          <w:rFonts w:hint="cs"/>
          <w:rtl/>
        </w:rPr>
        <w:t xml:space="preserve">המערך: </w:t>
      </w:r>
      <w:r w:rsidR="00BF2F58">
        <w:t>{17, 3, 0, 17}</w:t>
      </w:r>
      <w:r w:rsidR="00BF2F58">
        <w:rPr>
          <w:rFonts w:hint="cs"/>
          <w:rtl/>
        </w:rPr>
        <w:t xml:space="preserve"> והמספר 17, יוחזר 2, שכן 17 מופיע במערך פעמיים</w:t>
      </w:r>
      <w:r>
        <w:rPr>
          <w:rFonts w:hint="cs"/>
          <w:rtl/>
        </w:rPr>
        <w:t>. (5 נ')</w:t>
      </w:r>
    </w:p>
    <w:p w14:paraId="7D93C0F6" w14:textId="6C9C362C" w:rsidR="007B5193" w:rsidRDefault="007B5193" w:rsidP="005D0AF6">
      <w:pPr>
        <w:pStyle w:val="a4"/>
        <w:numPr>
          <w:ilvl w:val="0"/>
          <w:numId w:val="6"/>
        </w:numPr>
      </w:pPr>
      <w:r>
        <w:rPr>
          <w:rFonts w:hint="cs"/>
          <w:rtl/>
        </w:rPr>
        <w:t xml:space="preserve">כתבו את אותה </w:t>
      </w:r>
      <w:proofErr w:type="spellStart"/>
      <w:r>
        <w:rPr>
          <w:rFonts w:hint="cs"/>
          <w:rtl/>
        </w:rPr>
        <w:t>פונ</w:t>
      </w:r>
      <w:proofErr w:type="spellEnd"/>
      <w:r>
        <w:rPr>
          <w:rFonts w:hint="cs"/>
          <w:rtl/>
        </w:rPr>
        <w:t>' מסעיף א', ללא שימוש בכל פקודת לולאה שהיא. (10 נ')</w:t>
      </w:r>
    </w:p>
    <w:p w14:paraId="75C0D6D7" w14:textId="3214A1DF" w:rsidR="00E56F02" w:rsidRDefault="00BF2F58" w:rsidP="005D0AF6">
      <w:pPr>
        <w:pStyle w:val="a4"/>
        <w:numPr>
          <w:ilvl w:val="0"/>
          <w:numId w:val="6"/>
        </w:numPr>
      </w:pPr>
      <w:r>
        <w:rPr>
          <w:rFonts w:hint="cs"/>
          <w:rtl/>
        </w:rPr>
        <w:t xml:space="preserve">כתבו </w:t>
      </w:r>
      <w:proofErr w:type="spellStart"/>
      <w:r>
        <w:rPr>
          <w:rFonts w:hint="cs"/>
          <w:rtl/>
        </w:rPr>
        <w:t>פונ</w:t>
      </w:r>
      <w:proofErr w:type="spellEnd"/>
      <w:r>
        <w:rPr>
          <w:rFonts w:hint="cs"/>
          <w:rtl/>
        </w:rPr>
        <w:t xml:space="preserve">' המקבלת מערך חד-ממדי של מספרים שלמים בן </w:t>
      </w:r>
      <w:r>
        <w:rPr>
          <w:rFonts w:hint="cs"/>
        </w:rPr>
        <w:t>N</w:t>
      </w:r>
      <w:r>
        <w:rPr>
          <w:rFonts w:hint="cs"/>
          <w:rtl/>
        </w:rPr>
        <w:t xml:space="preserve"> תאים, הכולל כבר נתונים. על </w:t>
      </w:r>
      <w:proofErr w:type="spellStart"/>
      <w:r>
        <w:rPr>
          <w:rFonts w:hint="cs"/>
          <w:rtl/>
        </w:rPr>
        <w:t>הפונ</w:t>
      </w:r>
      <w:proofErr w:type="spellEnd"/>
      <w:r>
        <w:rPr>
          <w:rFonts w:hint="cs"/>
          <w:rtl/>
        </w:rPr>
        <w:t xml:space="preserve">' להחזיר כמה תאים במערך מקיימים שאם נתקדם מהתא שמאלה, נאתר </w:t>
      </w:r>
      <w:r>
        <w:t>n</w:t>
      </w:r>
      <w:r>
        <w:rPr>
          <w:rFonts w:hint="cs"/>
          <w:rtl/>
        </w:rPr>
        <w:t xml:space="preserve"> תאים </w:t>
      </w:r>
      <w:r w:rsidR="00E56F02">
        <w:rPr>
          <w:rFonts w:hint="cs"/>
          <w:rtl/>
        </w:rPr>
        <w:t xml:space="preserve">(עבור </w:t>
      </w:r>
      <w:r w:rsidR="00E56F02">
        <w:t xml:space="preserve">n </w:t>
      </w:r>
      <w:r w:rsidR="00864CFB">
        <w:rPr>
          <w:rFonts w:hint="cs"/>
          <w:rtl/>
        </w:rPr>
        <w:t xml:space="preserve">&gt; 0) </w:t>
      </w:r>
      <w:r>
        <w:rPr>
          <w:rFonts w:hint="cs"/>
          <w:rtl/>
        </w:rPr>
        <w:t xml:space="preserve">בהם הערך הולך וקטן; ואם נתקדם מהתא ימינה נאתר שוב </w:t>
      </w:r>
      <w:r>
        <w:t>n</w:t>
      </w:r>
      <w:r>
        <w:rPr>
          <w:rFonts w:hint="cs"/>
          <w:rtl/>
        </w:rPr>
        <w:t xml:space="preserve"> תאים בהם הערך הולך וקטן.</w:t>
      </w:r>
      <w:r>
        <w:rPr>
          <w:rtl/>
        </w:rPr>
        <w:br/>
      </w:r>
      <w:r>
        <w:rPr>
          <w:rFonts w:hint="cs"/>
          <w:rtl/>
        </w:rPr>
        <w:t>לדוגמה, במערך</w:t>
      </w:r>
      <w:r w:rsidR="00E56F02">
        <w:rPr>
          <w:rFonts w:hint="cs"/>
          <w:rtl/>
        </w:rPr>
        <w:t xml:space="preserve"> הבא</w:t>
      </w:r>
      <w:r>
        <w:rPr>
          <w:rFonts w:hint="cs"/>
          <w:rtl/>
        </w:rPr>
        <w:t>:</w:t>
      </w:r>
      <w:r>
        <w:rPr>
          <w:rtl/>
        </w:rPr>
        <w:br/>
      </w:r>
    </w:p>
    <w:tbl>
      <w:tblPr>
        <w:tblStyle w:val="a3"/>
        <w:bidiVisual/>
        <w:tblW w:w="0" w:type="auto"/>
        <w:tblInd w:w="365" w:type="dxa"/>
        <w:tblLook w:val="04A0" w:firstRow="1" w:lastRow="0" w:firstColumn="1" w:lastColumn="0" w:noHBand="0" w:noVBand="1"/>
      </w:tblPr>
      <w:tblGrid>
        <w:gridCol w:w="793"/>
        <w:gridCol w:w="793"/>
        <w:gridCol w:w="793"/>
        <w:gridCol w:w="793"/>
        <w:gridCol w:w="793"/>
        <w:gridCol w:w="793"/>
        <w:gridCol w:w="793"/>
        <w:gridCol w:w="793"/>
        <w:gridCol w:w="793"/>
        <w:gridCol w:w="794"/>
      </w:tblGrid>
      <w:tr w:rsidR="00E56F02" w14:paraId="34B61D4F" w14:textId="77777777" w:rsidTr="00E56F02">
        <w:tc>
          <w:tcPr>
            <w:tcW w:w="793" w:type="dxa"/>
          </w:tcPr>
          <w:p w14:paraId="4EE1AA6A" w14:textId="5DA78578" w:rsidR="00E56F02" w:rsidRDefault="00E56F02" w:rsidP="00E56F02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793" w:type="dxa"/>
          </w:tcPr>
          <w:p w14:paraId="4253846B" w14:textId="550C39A4" w:rsidR="00E56F02" w:rsidRDefault="00E56F02" w:rsidP="00E56F02">
            <w:pPr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793" w:type="dxa"/>
          </w:tcPr>
          <w:p w14:paraId="190BC388" w14:textId="6F99B404" w:rsidR="00E56F02" w:rsidRDefault="00E56F02" w:rsidP="00E56F02">
            <w:pPr>
              <w:rPr>
                <w:rtl/>
              </w:rPr>
            </w:pPr>
            <w:r>
              <w:rPr>
                <w:rFonts w:hint="cs"/>
                <w:rtl/>
              </w:rPr>
              <w:t>17</w:t>
            </w:r>
          </w:p>
        </w:tc>
        <w:tc>
          <w:tcPr>
            <w:tcW w:w="793" w:type="dxa"/>
          </w:tcPr>
          <w:p w14:paraId="7358F6E5" w14:textId="7B42A264" w:rsidR="00E56F02" w:rsidRDefault="00E56F02" w:rsidP="00E56F02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793" w:type="dxa"/>
          </w:tcPr>
          <w:p w14:paraId="37049BC3" w14:textId="5632F089" w:rsidR="00E56F02" w:rsidRDefault="00E56F02" w:rsidP="00E56F02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793" w:type="dxa"/>
          </w:tcPr>
          <w:p w14:paraId="46D86952" w14:textId="630BC935" w:rsidR="00E56F02" w:rsidRPr="00E56F02" w:rsidRDefault="00E56F02" w:rsidP="00E56F02">
            <w:pPr>
              <w:rPr>
                <w:b/>
                <w:bCs/>
                <w:rtl/>
              </w:rPr>
            </w:pPr>
            <w:r w:rsidRPr="00E56F02">
              <w:rPr>
                <w:rFonts w:hint="cs"/>
                <w:b/>
                <w:bCs/>
                <w:rtl/>
              </w:rPr>
              <w:t>9</w:t>
            </w:r>
          </w:p>
        </w:tc>
        <w:tc>
          <w:tcPr>
            <w:tcW w:w="793" w:type="dxa"/>
          </w:tcPr>
          <w:p w14:paraId="774D54B0" w14:textId="4A0954EC" w:rsidR="00E56F02" w:rsidRDefault="00E56F02" w:rsidP="00E56F02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793" w:type="dxa"/>
          </w:tcPr>
          <w:p w14:paraId="6CB6E556" w14:textId="6304CBBF" w:rsidR="00E56F02" w:rsidRDefault="00E56F02" w:rsidP="00E56F02">
            <w:pPr>
              <w:rPr>
                <w:rtl/>
              </w:rPr>
            </w:pPr>
            <w:r>
              <w:rPr>
                <w:rFonts w:hint="cs"/>
                <w:rtl/>
              </w:rPr>
              <w:t>1-</w:t>
            </w:r>
          </w:p>
        </w:tc>
        <w:tc>
          <w:tcPr>
            <w:tcW w:w="793" w:type="dxa"/>
          </w:tcPr>
          <w:p w14:paraId="3F8908C2" w14:textId="09E422C8" w:rsidR="00E56F02" w:rsidRPr="00E56F02" w:rsidRDefault="00E56F02" w:rsidP="00E56F02">
            <w:pPr>
              <w:rPr>
                <w:b/>
                <w:bCs/>
                <w:rtl/>
              </w:rPr>
            </w:pPr>
            <w:r w:rsidRPr="00E56F02">
              <w:rPr>
                <w:rFonts w:hint="cs"/>
                <w:b/>
                <w:bCs/>
                <w:rtl/>
              </w:rPr>
              <w:t>2</w:t>
            </w:r>
          </w:p>
        </w:tc>
        <w:tc>
          <w:tcPr>
            <w:tcW w:w="794" w:type="dxa"/>
          </w:tcPr>
          <w:p w14:paraId="0721BF57" w14:textId="439A19FF" w:rsidR="00E56F02" w:rsidRDefault="00E56F02" w:rsidP="00E56F02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E56F02" w14:paraId="376E6172" w14:textId="77777777" w:rsidTr="00E56F02">
        <w:tc>
          <w:tcPr>
            <w:tcW w:w="793" w:type="dxa"/>
          </w:tcPr>
          <w:p w14:paraId="498F3C16" w14:textId="48F3E892" w:rsidR="00E56F02" w:rsidRDefault="00E56F02" w:rsidP="00E56F02">
            <w:pPr>
              <w:rPr>
                <w:rtl/>
              </w:rPr>
            </w:pPr>
            <w:r>
              <w:rPr>
                <w:rFonts w:hint="cs"/>
                <w:rtl/>
              </w:rPr>
              <w:t>#9</w:t>
            </w:r>
          </w:p>
        </w:tc>
        <w:tc>
          <w:tcPr>
            <w:tcW w:w="793" w:type="dxa"/>
          </w:tcPr>
          <w:p w14:paraId="1700F069" w14:textId="0EA77522" w:rsidR="00E56F02" w:rsidRDefault="00E56F02" w:rsidP="00E56F02">
            <w:pPr>
              <w:rPr>
                <w:rtl/>
              </w:rPr>
            </w:pPr>
            <w:r>
              <w:rPr>
                <w:rFonts w:hint="cs"/>
                <w:rtl/>
              </w:rPr>
              <w:t>#8</w:t>
            </w:r>
          </w:p>
        </w:tc>
        <w:tc>
          <w:tcPr>
            <w:tcW w:w="793" w:type="dxa"/>
          </w:tcPr>
          <w:p w14:paraId="1A13AC83" w14:textId="6D4BB49E" w:rsidR="00E56F02" w:rsidRDefault="00E56F02" w:rsidP="00E56F02">
            <w:pPr>
              <w:rPr>
                <w:rtl/>
              </w:rPr>
            </w:pPr>
            <w:r>
              <w:rPr>
                <w:rFonts w:hint="cs"/>
                <w:rtl/>
              </w:rPr>
              <w:t>#7</w:t>
            </w:r>
          </w:p>
        </w:tc>
        <w:tc>
          <w:tcPr>
            <w:tcW w:w="793" w:type="dxa"/>
          </w:tcPr>
          <w:p w14:paraId="7FCDD230" w14:textId="278C8EAE" w:rsidR="00E56F02" w:rsidRDefault="00E56F02" w:rsidP="00E56F02">
            <w:pPr>
              <w:rPr>
                <w:rtl/>
              </w:rPr>
            </w:pPr>
            <w:r>
              <w:rPr>
                <w:rFonts w:hint="cs"/>
                <w:rtl/>
              </w:rPr>
              <w:t>#6</w:t>
            </w:r>
          </w:p>
        </w:tc>
        <w:tc>
          <w:tcPr>
            <w:tcW w:w="793" w:type="dxa"/>
          </w:tcPr>
          <w:p w14:paraId="160568E9" w14:textId="01C0B059" w:rsidR="00E56F02" w:rsidRDefault="00E56F02" w:rsidP="00E56F02">
            <w:pPr>
              <w:rPr>
                <w:rtl/>
              </w:rPr>
            </w:pPr>
            <w:r>
              <w:rPr>
                <w:rFonts w:hint="cs"/>
                <w:rtl/>
              </w:rPr>
              <w:t>#5</w:t>
            </w:r>
          </w:p>
        </w:tc>
        <w:tc>
          <w:tcPr>
            <w:tcW w:w="793" w:type="dxa"/>
          </w:tcPr>
          <w:p w14:paraId="689674A7" w14:textId="45703202" w:rsidR="00E56F02" w:rsidRPr="00E56F02" w:rsidRDefault="00E56F02" w:rsidP="00E56F02">
            <w:pPr>
              <w:rPr>
                <w:b/>
                <w:bCs/>
                <w:rtl/>
              </w:rPr>
            </w:pPr>
            <w:r w:rsidRPr="00E56F02">
              <w:rPr>
                <w:rFonts w:hint="cs"/>
                <w:b/>
                <w:bCs/>
                <w:rtl/>
              </w:rPr>
              <w:t>#4</w:t>
            </w:r>
          </w:p>
        </w:tc>
        <w:tc>
          <w:tcPr>
            <w:tcW w:w="793" w:type="dxa"/>
          </w:tcPr>
          <w:p w14:paraId="6F062BD7" w14:textId="0B26F57F" w:rsidR="00E56F02" w:rsidRDefault="00E56F02" w:rsidP="00E56F02">
            <w:pPr>
              <w:rPr>
                <w:rtl/>
              </w:rPr>
            </w:pPr>
            <w:r>
              <w:rPr>
                <w:rFonts w:hint="cs"/>
                <w:rtl/>
              </w:rPr>
              <w:t>#3</w:t>
            </w:r>
          </w:p>
        </w:tc>
        <w:tc>
          <w:tcPr>
            <w:tcW w:w="793" w:type="dxa"/>
          </w:tcPr>
          <w:p w14:paraId="5ACCDD00" w14:textId="7C99910C" w:rsidR="00E56F02" w:rsidRDefault="00E56F02" w:rsidP="00E56F02">
            <w:pPr>
              <w:rPr>
                <w:rtl/>
              </w:rPr>
            </w:pPr>
            <w:r>
              <w:rPr>
                <w:rFonts w:hint="cs"/>
                <w:rtl/>
              </w:rPr>
              <w:t>#2</w:t>
            </w:r>
          </w:p>
        </w:tc>
        <w:tc>
          <w:tcPr>
            <w:tcW w:w="793" w:type="dxa"/>
          </w:tcPr>
          <w:p w14:paraId="0047399F" w14:textId="037BF14F" w:rsidR="00E56F02" w:rsidRPr="00E56F02" w:rsidRDefault="00E56F02" w:rsidP="00E56F02">
            <w:pPr>
              <w:rPr>
                <w:b/>
                <w:bCs/>
                <w:rtl/>
              </w:rPr>
            </w:pPr>
            <w:r w:rsidRPr="00E56F02">
              <w:rPr>
                <w:rFonts w:hint="cs"/>
                <w:b/>
                <w:bCs/>
                <w:rtl/>
              </w:rPr>
              <w:t>#1</w:t>
            </w:r>
          </w:p>
        </w:tc>
        <w:tc>
          <w:tcPr>
            <w:tcW w:w="794" w:type="dxa"/>
          </w:tcPr>
          <w:p w14:paraId="477A3C76" w14:textId="21AEA26E" w:rsidR="00E56F02" w:rsidRDefault="00E56F02" w:rsidP="00E56F02">
            <w:pPr>
              <w:rPr>
                <w:rtl/>
              </w:rPr>
            </w:pPr>
            <w:r>
              <w:rPr>
                <w:rFonts w:hint="cs"/>
                <w:rtl/>
              </w:rPr>
              <w:t>#0</w:t>
            </w:r>
          </w:p>
        </w:tc>
      </w:tr>
    </w:tbl>
    <w:p w14:paraId="2C49700C" w14:textId="77777777" w:rsidR="00E56F02" w:rsidRDefault="00E56F02" w:rsidP="00E56F02">
      <w:pPr>
        <w:ind w:left="368"/>
        <w:rPr>
          <w:rtl/>
        </w:rPr>
      </w:pPr>
      <w:r>
        <w:rPr>
          <w:rFonts w:hint="cs"/>
          <w:rtl/>
        </w:rPr>
        <w:t>התא #1 מקיים שאם נלך צעד אחד שמאלה ממנו, וגם אם נלך צעד אחד ימינה ממנו, הערכים ילכו ויקטנו. התא #4 מקיים שאם נלך שני צעדים שמאלה ממנו, וגם אם נלך שני צעדים ימינה ממנו, הערכים ילכו ויקטנו.</w:t>
      </w:r>
    </w:p>
    <w:p w14:paraId="14093609" w14:textId="0C5CF0EF" w:rsidR="00E56F02" w:rsidRDefault="00E56F02" w:rsidP="00E56F02">
      <w:pPr>
        <w:ind w:left="368"/>
        <w:rPr>
          <w:rtl/>
        </w:rPr>
      </w:pPr>
      <w:r>
        <w:rPr>
          <w:rFonts w:hint="cs"/>
          <w:rtl/>
        </w:rPr>
        <w:t xml:space="preserve">על כן, ערך ההחזרה של </w:t>
      </w:r>
      <w:proofErr w:type="spellStart"/>
      <w:r>
        <w:rPr>
          <w:rFonts w:hint="cs"/>
          <w:rtl/>
        </w:rPr>
        <w:t>הפונ</w:t>
      </w:r>
      <w:proofErr w:type="spellEnd"/>
      <w:r>
        <w:rPr>
          <w:rFonts w:hint="cs"/>
          <w:rtl/>
        </w:rPr>
        <w:t>' על מערך זה יהיה 2.</w:t>
      </w:r>
    </w:p>
    <w:p w14:paraId="6493CB14" w14:textId="0DE5946A" w:rsidR="00E56F02" w:rsidRDefault="00E56F02" w:rsidP="00E56F02">
      <w:pPr>
        <w:ind w:left="368"/>
        <w:rPr>
          <w:rtl/>
        </w:rPr>
      </w:pPr>
      <w:r>
        <w:rPr>
          <w:rFonts w:hint="cs"/>
          <w:rtl/>
        </w:rPr>
        <w:t>שימו לב כי התא #7 אינו עונה על הדרישות שכן שמאלה לו ניתן להתקדם רק צעד אחד, בעוד ימינה לו ניתן להתקדם שני צעדים.</w:t>
      </w:r>
    </w:p>
    <w:p w14:paraId="3FD71512" w14:textId="406AB3D0" w:rsidR="00BF2F58" w:rsidRDefault="00BF2F58" w:rsidP="00E56F02">
      <w:pPr>
        <w:ind w:left="368"/>
      </w:pPr>
    </w:p>
    <w:p w14:paraId="78100369" w14:textId="56EDC176" w:rsidR="007B5193" w:rsidRDefault="00FF33E9" w:rsidP="00E56F02">
      <w:pPr>
        <w:pStyle w:val="a4"/>
        <w:numPr>
          <w:ilvl w:val="0"/>
          <w:numId w:val="6"/>
        </w:numPr>
      </w:pPr>
      <w:r>
        <w:rPr>
          <w:rFonts w:hint="cs"/>
          <w:rtl/>
        </w:rPr>
        <w:t xml:space="preserve">כתבו את אותה </w:t>
      </w:r>
      <w:proofErr w:type="spellStart"/>
      <w:r>
        <w:rPr>
          <w:rFonts w:hint="cs"/>
          <w:rtl/>
        </w:rPr>
        <w:t>פונ</w:t>
      </w:r>
      <w:proofErr w:type="spellEnd"/>
      <w:r>
        <w:rPr>
          <w:rFonts w:hint="cs"/>
          <w:rtl/>
        </w:rPr>
        <w:t>' מסעיף ג</w:t>
      </w:r>
      <w:r w:rsidR="007B5193">
        <w:rPr>
          <w:rFonts w:hint="cs"/>
          <w:rtl/>
        </w:rPr>
        <w:t>', ללא שימוש בכל פקודת לולאה שהיא. (10 נ')</w:t>
      </w:r>
    </w:p>
    <w:p w14:paraId="195FC14B" w14:textId="77777777" w:rsidR="007B5193" w:rsidRPr="004A0DCF" w:rsidRDefault="007B5193" w:rsidP="007B5193">
      <w:pPr>
        <w:pStyle w:val="a4"/>
        <w:ind w:left="360"/>
        <w:rPr>
          <w:rtl/>
        </w:rPr>
      </w:pPr>
    </w:p>
    <w:p w14:paraId="09870E53" w14:textId="77777777" w:rsidR="007B5193" w:rsidRDefault="007B5193" w:rsidP="007B5193">
      <w:pPr>
        <w:rPr>
          <w:rtl/>
        </w:rPr>
      </w:pPr>
    </w:p>
    <w:p w14:paraId="1D3D42D9" w14:textId="77777777" w:rsidR="007B5193" w:rsidRDefault="007B5193" w:rsidP="00611F27">
      <w:pPr>
        <w:rPr>
          <w:rtl/>
        </w:rPr>
      </w:pPr>
      <w:r>
        <w:rPr>
          <w:rFonts w:hint="cs"/>
          <w:b/>
          <w:bCs/>
          <w:u w:val="single"/>
          <w:rtl/>
        </w:rPr>
        <w:t xml:space="preserve">שאלה </w:t>
      </w:r>
      <w:r w:rsidR="00611F27">
        <w:rPr>
          <w:rFonts w:hint="cs"/>
          <w:b/>
          <w:bCs/>
          <w:u w:val="single"/>
          <w:rtl/>
        </w:rPr>
        <w:t>4#</w:t>
      </w:r>
      <w:r>
        <w:rPr>
          <w:rFonts w:hint="cs"/>
          <w:b/>
          <w:bCs/>
          <w:u w:val="single"/>
          <w:rtl/>
        </w:rPr>
        <w:t xml:space="preserve"> (10 נ')</w:t>
      </w:r>
    </w:p>
    <w:p w14:paraId="523A3741" w14:textId="21DC9560" w:rsidR="007B5193" w:rsidRDefault="003024D2" w:rsidP="003024D2">
      <w:pPr>
        <w:pStyle w:val="a4"/>
        <w:numPr>
          <w:ilvl w:val="0"/>
          <w:numId w:val="7"/>
        </w:numPr>
      </w:pPr>
      <w:r>
        <w:rPr>
          <w:rFonts w:hint="cs"/>
          <w:rtl/>
        </w:rPr>
        <w:t xml:space="preserve">אנשי </w:t>
      </w:r>
      <w:proofErr w:type="spellStart"/>
      <w:r>
        <w:rPr>
          <w:rFonts w:hint="cs"/>
          <w:rtl/>
        </w:rPr>
        <w:t>הסיסטם</w:t>
      </w:r>
      <w:proofErr w:type="spellEnd"/>
      <w:r>
        <w:rPr>
          <w:rFonts w:hint="cs"/>
          <w:rtl/>
        </w:rPr>
        <w:t xml:space="preserve"> מדווחים למורה כי המשתמש </w:t>
      </w:r>
      <w:proofErr w:type="spellStart"/>
      <w:r>
        <w:t>yosico</w:t>
      </w:r>
      <w:proofErr w:type="spellEnd"/>
      <w:r>
        <w:rPr>
          <w:rFonts w:hint="cs"/>
          <w:rtl/>
        </w:rPr>
        <w:t xml:space="preserve"> העמיס על המערכת. כיצד יוכל המורה לדעת מהו שמו של התלמיד (בלי לנחש ע"ס שם המשתמש שלו)?</w:t>
      </w:r>
    </w:p>
    <w:p w14:paraId="5EC2ACAF" w14:textId="3FE67DA5" w:rsidR="007B5193" w:rsidRDefault="003024D2" w:rsidP="003024D2">
      <w:pPr>
        <w:pStyle w:val="a4"/>
        <w:numPr>
          <w:ilvl w:val="0"/>
          <w:numId w:val="7"/>
        </w:numPr>
      </w:pPr>
      <w:r>
        <w:rPr>
          <w:rFonts w:hint="cs"/>
          <w:rtl/>
        </w:rPr>
        <w:t>המחשב עובד מאוד באיטיות. כיצד תוכלו לבדוק מה הן התכניות שצורכות את מירב משאביו? על מנת לפנות לתלמידים שמריצים אותן, כדי שאלה יעיפו את התכניות הללו.</w:t>
      </w:r>
    </w:p>
    <w:p w14:paraId="6D679C86" w14:textId="21AC729C" w:rsidR="000D60DD" w:rsidRDefault="003024D2" w:rsidP="00C0026B">
      <w:pPr>
        <w:pStyle w:val="a4"/>
        <w:numPr>
          <w:ilvl w:val="0"/>
          <w:numId w:val="7"/>
        </w:numPr>
      </w:pPr>
      <w:r>
        <w:rPr>
          <w:rFonts w:hint="cs"/>
          <w:rtl/>
        </w:rPr>
        <w:t xml:space="preserve">המערכת עובדת בסדר. גם אתם הצלחתם להתחבר אליה, אולם </w:t>
      </w:r>
      <w:proofErr w:type="spellStart"/>
      <w:r>
        <w:rPr>
          <w:rFonts w:hint="cs"/>
          <w:rtl/>
        </w:rPr>
        <w:t>האקליפס</w:t>
      </w:r>
      <w:proofErr w:type="spellEnd"/>
      <w:r>
        <w:rPr>
          <w:rFonts w:hint="cs"/>
          <w:rtl/>
        </w:rPr>
        <w:t xml:space="preserve"> מסרב לעבוד. מה תוכלו לעשות ע"מ לעזור לו ולכם לעבוד כהלכה?</w:t>
      </w:r>
    </w:p>
    <w:p w14:paraId="3AECB08C" w14:textId="77777777" w:rsidR="007B5193" w:rsidRPr="00CE7196" w:rsidRDefault="007B5193" w:rsidP="007B5193">
      <w:pPr>
        <w:rPr>
          <w:rtl/>
        </w:rPr>
      </w:pPr>
    </w:p>
    <w:p w14:paraId="253DCC0B" w14:textId="77777777" w:rsidR="007B5193" w:rsidRPr="00401A22" w:rsidRDefault="007B5193" w:rsidP="007B5193"/>
    <w:p w14:paraId="4EC98C06" w14:textId="77777777" w:rsidR="007B5193" w:rsidRPr="007B5193" w:rsidRDefault="007B5193" w:rsidP="00401A22"/>
    <w:sectPr w:rsidR="007B5193" w:rsidRPr="007B5193" w:rsidSect="00BA5B6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Yad">
    <w:altName w:val="Arial"/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94A00"/>
    <w:multiLevelType w:val="hybridMultilevel"/>
    <w:tmpl w:val="DA685648"/>
    <w:lvl w:ilvl="0" w:tplc="A3C6657C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7105BE"/>
    <w:multiLevelType w:val="hybridMultilevel"/>
    <w:tmpl w:val="FBBE675E"/>
    <w:lvl w:ilvl="0" w:tplc="655A97BE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0D5AF0"/>
    <w:multiLevelType w:val="hybridMultilevel"/>
    <w:tmpl w:val="B8D690B6"/>
    <w:lvl w:ilvl="0" w:tplc="CB38BA76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611377"/>
    <w:multiLevelType w:val="hybridMultilevel"/>
    <w:tmpl w:val="6D8C2538"/>
    <w:lvl w:ilvl="0" w:tplc="8882518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D35F5F"/>
    <w:multiLevelType w:val="hybridMultilevel"/>
    <w:tmpl w:val="09E85584"/>
    <w:lvl w:ilvl="0" w:tplc="B2D05A06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FB007A"/>
    <w:multiLevelType w:val="hybridMultilevel"/>
    <w:tmpl w:val="CA76945E"/>
    <w:lvl w:ilvl="0" w:tplc="A988485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DC009C"/>
    <w:multiLevelType w:val="hybridMultilevel"/>
    <w:tmpl w:val="E0104ED4"/>
    <w:lvl w:ilvl="0" w:tplc="D548DF94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10660D"/>
    <w:multiLevelType w:val="hybridMultilevel"/>
    <w:tmpl w:val="146CC1BC"/>
    <w:lvl w:ilvl="0" w:tplc="6F5C78B4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49689B"/>
    <w:multiLevelType w:val="hybridMultilevel"/>
    <w:tmpl w:val="673A7DFE"/>
    <w:lvl w:ilvl="0" w:tplc="F0CA3CBE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1000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8807963"/>
    <w:multiLevelType w:val="hybridMultilevel"/>
    <w:tmpl w:val="3572E6A4"/>
    <w:lvl w:ilvl="0" w:tplc="E37C9EA2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85C53ED"/>
    <w:multiLevelType w:val="singleLevel"/>
    <w:tmpl w:val="EDC67D76"/>
    <w:lvl w:ilvl="0">
      <w:start w:val="1"/>
      <w:numFmt w:val="bullet"/>
      <w:lvlText w:val=""/>
      <w:lvlJc w:val="center"/>
      <w:pPr>
        <w:tabs>
          <w:tab w:val="num" w:pos="473"/>
        </w:tabs>
        <w:ind w:left="0" w:firstLine="113"/>
      </w:pPr>
      <w:rPr>
        <w:rFonts w:ascii="Wingdings" w:hAnsi="Wingdings" w:hint="default"/>
        <w:sz w:val="16"/>
      </w:rPr>
    </w:lvl>
  </w:abstractNum>
  <w:abstractNum w:abstractNumId="11" w15:restartNumberingAfterBreak="0">
    <w:nsid w:val="6AE8189D"/>
    <w:multiLevelType w:val="hybridMultilevel"/>
    <w:tmpl w:val="72F49B30"/>
    <w:lvl w:ilvl="0" w:tplc="D5F83C6C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FF149E5"/>
    <w:multiLevelType w:val="singleLevel"/>
    <w:tmpl w:val="04090001"/>
    <w:lvl w:ilvl="0">
      <w:start w:val="1"/>
      <w:numFmt w:val="bullet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3" w15:restartNumberingAfterBreak="0">
    <w:nsid w:val="76E45C2E"/>
    <w:multiLevelType w:val="hybridMultilevel"/>
    <w:tmpl w:val="4036B32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8"/>
  </w:num>
  <w:num w:numId="5">
    <w:abstractNumId w:val="3"/>
  </w:num>
  <w:num w:numId="6">
    <w:abstractNumId w:val="11"/>
  </w:num>
  <w:num w:numId="7">
    <w:abstractNumId w:val="9"/>
  </w:num>
  <w:num w:numId="8">
    <w:abstractNumId w:val="12"/>
  </w:num>
  <w:num w:numId="9">
    <w:abstractNumId w:val="10"/>
  </w:num>
  <w:num w:numId="10">
    <w:abstractNumId w:val="2"/>
  </w:num>
  <w:num w:numId="11">
    <w:abstractNumId w:val="1"/>
  </w:num>
  <w:num w:numId="12">
    <w:abstractNumId w:val="0"/>
  </w:num>
  <w:num w:numId="13">
    <w:abstractNumId w:val="5"/>
  </w:num>
  <w:num w:numId="14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zvi Melamed">
    <w15:presenceInfo w15:providerId="None" w15:userId="Tzvi Melamed"/>
  </w15:person>
  <w15:person w15:author="Tzvi">
    <w15:presenceInfo w15:providerId="None" w15:userId="Tzvi"/>
  </w15:person>
  <w15:person w15:author="Yoram Biberman">
    <w15:presenceInfo w15:providerId="AD" w15:userId="S-1-5-21-852037299-366414033-324685044-10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152"/>
    <w:rsid w:val="000364B5"/>
    <w:rsid w:val="00051CA3"/>
    <w:rsid w:val="000D60DD"/>
    <w:rsid w:val="00111D1B"/>
    <w:rsid w:val="00115A09"/>
    <w:rsid w:val="00145504"/>
    <w:rsid w:val="00160816"/>
    <w:rsid w:val="001C654B"/>
    <w:rsid w:val="00200ADD"/>
    <w:rsid w:val="002206E7"/>
    <w:rsid w:val="00270E98"/>
    <w:rsid w:val="00290301"/>
    <w:rsid w:val="002C5EC6"/>
    <w:rsid w:val="002E508D"/>
    <w:rsid w:val="003024D2"/>
    <w:rsid w:val="00343C13"/>
    <w:rsid w:val="00376BA6"/>
    <w:rsid w:val="00384CD2"/>
    <w:rsid w:val="00401A22"/>
    <w:rsid w:val="004213AB"/>
    <w:rsid w:val="00475359"/>
    <w:rsid w:val="00486E58"/>
    <w:rsid w:val="004A0DCF"/>
    <w:rsid w:val="004A69AE"/>
    <w:rsid w:val="00503F9A"/>
    <w:rsid w:val="005304CE"/>
    <w:rsid w:val="00535536"/>
    <w:rsid w:val="005469CF"/>
    <w:rsid w:val="005D0AF6"/>
    <w:rsid w:val="005F713B"/>
    <w:rsid w:val="00611044"/>
    <w:rsid w:val="00611F27"/>
    <w:rsid w:val="00623C7A"/>
    <w:rsid w:val="00675671"/>
    <w:rsid w:val="006F29CC"/>
    <w:rsid w:val="00724126"/>
    <w:rsid w:val="00757747"/>
    <w:rsid w:val="007B5193"/>
    <w:rsid w:val="007B7257"/>
    <w:rsid w:val="00804561"/>
    <w:rsid w:val="008454A6"/>
    <w:rsid w:val="008472B4"/>
    <w:rsid w:val="00864CFB"/>
    <w:rsid w:val="008870E9"/>
    <w:rsid w:val="008D6CC9"/>
    <w:rsid w:val="00947860"/>
    <w:rsid w:val="0096463B"/>
    <w:rsid w:val="00972E5D"/>
    <w:rsid w:val="00972F73"/>
    <w:rsid w:val="00985E4F"/>
    <w:rsid w:val="00993B1F"/>
    <w:rsid w:val="00995BAF"/>
    <w:rsid w:val="0099748A"/>
    <w:rsid w:val="009A52B2"/>
    <w:rsid w:val="009B75E9"/>
    <w:rsid w:val="009C63BE"/>
    <w:rsid w:val="009F3383"/>
    <w:rsid w:val="00A001B9"/>
    <w:rsid w:val="00A05413"/>
    <w:rsid w:val="00A329B3"/>
    <w:rsid w:val="00A46152"/>
    <w:rsid w:val="00A9722D"/>
    <w:rsid w:val="00AA017F"/>
    <w:rsid w:val="00AD0C44"/>
    <w:rsid w:val="00AF1D52"/>
    <w:rsid w:val="00B07785"/>
    <w:rsid w:val="00B12922"/>
    <w:rsid w:val="00B2798C"/>
    <w:rsid w:val="00B62B71"/>
    <w:rsid w:val="00BA0705"/>
    <w:rsid w:val="00BA5B68"/>
    <w:rsid w:val="00BC3B11"/>
    <w:rsid w:val="00BF2F58"/>
    <w:rsid w:val="00C0026B"/>
    <w:rsid w:val="00C045AE"/>
    <w:rsid w:val="00C13C33"/>
    <w:rsid w:val="00C54DD5"/>
    <w:rsid w:val="00CA51E0"/>
    <w:rsid w:val="00CD2C0F"/>
    <w:rsid w:val="00CD3419"/>
    <w:rsid w:val="00CE7196"/>
    <w:rsid w:val="00D64F46"/>
    <w:rsid w:val="00D9421D"/>
    <w:rsid w:val="00DB1739"/>
    <w:rsid w:val="00E03A6F"/>
    <w:rsid w:val="00E56F02"/>
    <w:rsid w:val="00E83884"/>
    <w:rsid w:val="00F21485"/>
    <w:rsid w:val="00F25666"/>
    <w:rsid w:val="00FC5C31"/>
    <w:rsid w:val="00FF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F2AE6"/>
  <w15:docId w15:val="{6A9D6E92-DAE0-47E0-B774-22A9073B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13AB"/>
    <w:pPr>
      <w:bidi/>
    </w:pPr>
  </w:style>
  <w:style w:type="paragraph" w:styleId="1">
    <w:name w:val="heading 1"/>
    <w:basedOn w:val="a"/>
    <w:next w:val="a"/>
    <w:link w:val="10"/>
    <w:qFormat/>
    <w:rsid w:val="00972F73"/>
    <w:pPr>
      <w:keepNext/>
      <w:jc w:val="left"/>
      <w:outlineLvl w:val="0"/>
    </w:pPr>
    <w:rPr>
      <w:rFonts w:ascii="Times New Roman" w:eastAsia="Times New Roman" w:hAnsi="Times New Roman" w:cs="David"/>
      <w:b/>
      <w:bCs/>
      <w:sz w:val="24"/>
      <w:szCs w:val="28"/>
      <w:u w:val="single"/>
      <w:lang w:eastAsia="he-IL"/>
    </w:rPr>
  </w:style>
  <w:style w:type="paragraph" w:styleId="5">
    <w:name w:val="heading 5"/>
    <w:basedOn w:val="a"/>
    <w:next w:val="a"/>
    <w:link w:val="50"/>
    <w:qFormat/>
    <w:rsid w:val="00972F73"/>
    <w:pPr>
      <w:keepNext/>
      <w:jc w:val="center"/>
      <w:outlineLvl w:val="4"/>
    </w:pPr>
    <w:rPr>
      <w:rFonts w:ascii="Times New Roman" w:eastAsia="Times New Roman" w:hAnsi="Times New Roman" w:cs="David"/>
      <w:b/>
      <w:bCs/>
      <w:sz w:val="24"/>
      <w:szCs w:val="36"/>
      <w:u w:val="single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61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46152"/>
    <w:pPr>
      <w:ind w:left="720"/>
      <w:contextualSpacing/>
    </w:pPr>
  </w:style>
  <w:style w:type="character" w:customStyle="1" w:styleId="10">
    <w:name w:val="כותרת 1 תו"/>
    <w:basedOn w:val="a0"/>
    <w:link w:val="1"/>
    <w:rsid w:val="00972F73"/>
    <w:rPr>
      <w:rFonts w:ascii="Times New Roman" w:eastAsia="Times New Roman" w:hAnsi="Times New Roman" w:cs="David"/>
      <w:b/>
      <w:bCs/>
      <w:sz w:val="24"/>
      <w:szCs w:val="28"/>
      <w:u w:val="single"/>
      <w:lang w:eastAsia="he-IL"/>
    </w:rPr>
  </w:style>
  <w:style w:type="character" w:customStyle="1" w:styleId="50">
    <w:name w:val="כותרת 5 תו"/>
    <w:basedOn w:val="a0"/>
    <w:link w:val="5"/>
    <w:rsid w:val="00972F73"/>
    <w:rPr>
      <w:rFonts w:ascii="Times New Roman" w:eastAsia="Times New Roman" w:hAnsi="Times New Roman" w:cs="David"/>
      <w:b/>
      <w:bCs/>
      <w:sz w:val="24"/>
      <w:szCs w:val="36"/>
      <w:u w:val="single"/>
      <w:lang w:eastAsia="he-IL"/>
    </w:rPr>
  </w:style>
  <w:style w:type="paragraph" w:styleId="a5">
    <w:name w:val="Title"/>
    <w:basedOn w:val="a"/>
    <w:link w:val="a6"/>
    <w:qFormat/>
    <w:rsid w:val="00972F73"/>
    <w:pPr>
      <w:jc w:val="center"/>
    </w:pPr>
    <w:rPr>
      <w:rFonts w:ascii="Courier New" w:eastAsia="Times New Roman" w:hAnsi="Courier New" w:cs="Miriam"/>
      <w:b/>
      <w:bCs/>
      <w:sz w:val="24"/>
      <w:szCs w:val="48"/>
      <w:lang w:eastAsia="he-IL"/>
    </w:rPr>
  </w:style>
  <w:style w:type="character" w:customStyle="1" w:styleId="a6">
    <w:name w:val="כותרת טקסט תו"/>
    <w:basedOn w:val="a0"/>
    <w:link w:val="a5"/>
    <w:rsid w:val="00972F73"/>
    <w:rPr>
      <w:rFonts w:ascii="Courier New" w:eastAsia="Times New Roman" w:hAnsi="Courier New" w:cs="Miriam"/>
      <w:b/>
      <w:bCs/>
      <w:sz w:val="24"/>
      <w:szCs w:val="48"/>
      <w:lang w:eastAsia="he-IL"/>
    </w:rPr>
  </w:style>
  <w:style w:type="character" w:styleId="a7">
    <w:name w:val="annotation reference"/>
    <w:basedOn w:val="a0"/>
    <w:uiPriority w:val="99"/>
    <w:semiHidden/>
    <w:unhideWhenUsed/>
    <w:rsid w:val="00DB173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B1739"/>
    <w:rPr>
      <w:sz w:val="20"/>
      <w:szCs w:val="20"/>
    </w:rPr>
  </w:style>
  <w:style w:type="character" w:customStyle="1" w:styleId="a9">
    <w:name w:val="טקסט הערה תו"/>
    <w:basedOn w:val="a0"/>
    <w:link w:val="a8"/>
    <w:uiPriority w:val="99"/>
    <w:semiHidden/>
    <w:rsid w:val="00DB1739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B1739"/>
    <w:rPr>
      <w:b/>
      <w:bCs/>
    </w:rPr>
  </w:style>
  <w:style w:type="character" w:customStyle="1" w:styleId="ab">
    <w:name w:val="נושא הערה תו"/>
    <w:basedOn w:val="a9"/>
    <w:link w:val="aa"/>
    <w:uiPriority w:val="99"/>
    <w:semiHidden/>
    <w:rsid w:val="00DB1739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B1739"/>
    <w:rPr>
      <w:rFonts w:ascii="Tahoma" w:hAnsi="Tahoma" w:cs="Tahoma"/>
      <w:sz w:val="18"/>
      <w:szCs w:val="18"/>
    </w:rPr>
  </w:style>
  <w:style w:type="character" w:customStyle="1" w:styleId="ad">
    <w:name w:val="טקסט בלונים תו"/>
    <w:basedOn w:val="a0"/>
    <w:link w:val="ac"/>
    <w:uiPriority w:val="99"/>
    <w:semiHidden/>
    <w:rsid w:val="00DB1739"/>
    <w:rPr>
      <w:rFonts w:ascii="Tahoma" w:hAnsi="Tahoma" w:cs="Tahoma"/>
      <w:sz w:val="18"/>
      <w:szCs w:val="18"/>
    </w:rPr>
  </w:style>
  <w:style w:type="paragraph" w:customStyle="1" w:styleId="gmail-msolistparagraph">
    <w:name w:val="gmail-msolistparagraph"/>
    <w:basedOn w:val="a"/>
    <w:rsid w:val="00B2798C"/>
    <w:pPr>
      <w:bidi w:val="0"/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1587</Words>
  <Characters>7935</Characters>
  <Application>Microsoft Office Word</Application>
  <DocSecurity>0</DocSecurity>
  <Lines>66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Yoram Biberman</cp:lastModifiedBy>
  <cp:revision>8</cp:revision>
  <dcterms:created xsi:type="dcterms:W3CDTF">2019-01-22T16:20:00Z</dcterms:created>
  <dcterms:modified xsi:type="dcterms:W3CDTF">2019-01-23T06:42:00Z</dcterms:modified>
</cp:coreProperties>
</file>